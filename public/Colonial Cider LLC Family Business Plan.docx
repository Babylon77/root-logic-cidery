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0D27" w:rsidRPr="00C50D27" w:rsidRDefault="00C50D27" w:rsidP="00C50D27">
      <w:pPr>
        <w:rPr>
          <w:b/>
          <w:bCs/>
        </w:rPr>
      </w:pPr>
      <w:r w:rsidRPr="00C50D27">
        <w:rPr>
          <w:b/>
          <w:bCs/>
        </w:rPr>
        <w:t>Colonial Cider LLC Family Business Plan</w:t>
      </w:r>
    </w:p>
    <w:p w:rsidR="00C50D27" w:rsidRPr="00C50D27" w:rsidRDefault="00C50D27" w:rsidP="00C50D27">
      <w:pPr>
        <w:rPr>
          <w:b/>
          <w:bCs/>
        </w:rPr>
      </w:pPr>
      <w:r w:rsidRPr="00C50D27">
        <w:rPr>
          <w:b/>
          <w:bCs/>
        </w:rPr>
        <w:t>Executive Summary</w:t>
      </w:r>
    </w:p>
    <w:p w:rsidR="00C50D27" w:rsidRPr="00C50D27" w:rsidRDefault="00C50D27" w:rsidP="00C50D27">
      <w:r w:rsidRPr="00C50D27">
        <w:t>Colonial Cider LLC is a family-run, vertically integrated orchard and cidery on a 50-acre historic preserved farm in Wantage, NJ. With 1,048 heirloom cider apple trees, 404 perry pear trees, and diversified crops, we aim to produce historically authentic, organic, and biodynamically farmed artisanal hard ciders and perries, alongside non-alcoholic cider, direct apple sales, and expanded farm operations (crops, chickens, livestock). Our unique brand leverages colonial apple varieties (e.g., Harrison, Campfield) and a historical narrative. By 2029, we project annual revenues of $914,012 and an EBITDA of $457,320, driven by 63,240 bottles (5,270 cases) of cider/perry, non-alcoholic cider, apple sales, diversified crops, livestock, and agritourism. The operation is funded through personal cash ($315,000 for mortgage down payment) and standard loans ($735,000 mortgage, $100,000 equipment). The plan prioritizes Sussex and Morris counties for initial sales, expanding to Bergen, Hunterdon, Passaic, Hudson Valley, NY, and eventually NYC and the Jersey Shore.</w:t>
      </w:r>
    </w:p>
    <w:p w:rsidR="00C50D27" w:rsidRPr="00C50D27" w:rsidRDefault="00C50D27" w:rsidP="00C50D27">
      <w:pPr>
        <w:rPr>
          <w:b/>
          <w:bCs/>
        </w:rPr>
      </w:pPr>
      <w:r w:rsidRPr="00C50D27">
        <w:rPr>
          <w:b/>
          <w:bCs/>
        </w:rPr>
        <w:t>Company Description</w:t>
      </w:r>
    </w:p>
    <w:p w:rsidR="00C50D27" w:rsidRPr="00C50D27" w:rsidRDefault="00C50D27" w:rsidP="00C50D27">
      <w:pPr>
        <w:numPr>
          <w:ilvl w:val="0"/>
          <w:numId w:val="1"/>
        </w:numPr>
      </w:pPr>
      <w:r w:rsidRPr="00C50D27">
        <w:rPr>
          <w:b/>
          <w:bCs/>
        </w:rPr>
        <w:t>Business Name</w:t>
      </w:r>
      <w:r w:rsidRPr="00C50D27">
        <w:t>: Colonial Cider LLC</w:t>
      </w:r>
    </w:p>
    <w:p w:rsidR="00C50D27" w:rsidRPr="00C50D27" w:rsidRDefault="00C50D27" w:rsidP="00C50D27">
      <w:pPr>
        <w:numPr>
          <w:ilvl w:val="0"/>
          <w:numId w:val="1"/>
        </w:numPr>
      </w:pPr>
      <w:r w:rsidRPr="00C50D27">
        <w:rPr>
          <w:b/>
          <w:bCs/>
        </w:rPr>
        <w:t>Location</w:t>
      </w:r>
      <w:r w:rsidRPr="00C50D27">
        <w:t>: 25 Clove Road, Wantage, NJ 07461</w:t>
      </w:r>
    </w:p>
    <w:p w:rsidR="00C50D27" w:rsidRPr="00C50D27" w:rsidRDefault="00C50D27" w:rsidP="00C50D27">
      <w:pPr>
        <w:numPr>
          <w:ilvl w:val="0"/>
          <w:numId w:val="1"/>
        </w:numPr>
      </w:pPr>
      <w:r w:rsidRPr="00C50D27">
        <w:rPr>
          <w:b/>
          <w:bCs/>
        </w:rPr>
        <w:t>Legal Structure</w:t>
      </w:r>
      <w:r w:rsidRPr="00C50D27">
        <w:t>: Limited Liability Company (LLC)</w:t>
      </w:r>
    </w:p>
    <w:p w:rsidR="00C50D27" w:rsidRPr="00C50D27" w:rsidRDefault="00C50D27" w:rsidP="00C50D27">
      <w:pPr>
        <w:numPr>
          <w:ilvl w:val="0"/>
          <w:numId w:val="1"/>
        </w:numPr>
      </w:pPr>
      <w:r w:rsidRPr="00C50D27">
        <w:rPr>
          <w:b/>
          <w:bCs/>
        </w:rPr>
        <w:t>Vision</w:t>
      </w:r>
      <w:r w:rsidRPr="00C50D27">
        <w:t>: To create a sustainable, family-run farm producing historically authentic ciders rooted in America’s colonial past and New Jersey’s cider legacy.</w:t>
      </w:r>
    </w:p>
    <w:p w:rsidR="00C50D27" w:rsidRPr="00C50D27" w:rsidRDefault="00C50D27" w:rsidP="00C50D27">
      <w:pPr>
        <w:numPr>
          <w:ilvl w:val="0"/>
          <w:numId w:val="1"/>
        </w:numPr>
      </w:pPr>
      <w:r w:rsidRPr="00C50D27">
        <w:rPr>
          <w:b/>
          <w:bCs/>
        </w:rPr>
        <w:t>Mission</w:t>
      </w:r>
      <w:r w:rsidRPr="00C50D27">
        <w:t>: To craft organic, biodynamically grown hard cider, non-alcoholic cider, and diversified farm products while preserving our 1740 farm and sharing its heritage with the community.</w:t>
      </w:r>
    </w:p>
    <w:p w:rsidR="00C50D27" w:rsidRPr="00C50D27" w:rsidRDefault="00C50D27" w:rsidP="00C50D27">
      <w:pPr>
        <w:numPr>
          <w:ilvl w:val="0"/>
          <w:numId w:val="1"/>
        </w:numPr>
      </w:pPr>
      <w:r w:rsidRPr="00C50D27">
        <w:rPr>
          <w:b/>
          <w:bCs/>
        </w:rPr>
        <w:t>Objectives</w:t>
      </w:r>
      <w:r w:rsidRPr="00C50D27">
        <w:t>:</w:t>
      </w:r>
    </w:p>
    <w:p w:rsidR="00C50D27" w:rsidRPr="00C50D27" w:rsidRDefault="00C50D27" w:rsidP="00C50D27">
      <w:pPr>
        <w:numPr>
          <w:ilvl w:val="1"/>
          <w:numId w:val="1"/>
        </w:numPr>
      </w:pPr>
      <w:r w:rsidRPr="00C50D27">
        <w:t>Achieve full cider production by 2028 (63,240 bottles annually).</w:t>
      </w:r>
    </w:p>
    <w:p w:rsidR="00C50D27" w:rsidRPr="00C50D27" w:rsidRDefault="00C50D27" w:rsidP="00C50D27">
      <w:pPr>
        <w:numPr>
          <w:ilvl w:val="1"/>
          <w:numId w:val="1"/>
        </w:numPr>
      </w:pPr>
      <w:r w:rsidRPr="00C50D27">
        <w:t>Expand sales to Sussex/Morris counties by 2026, followed by Bergen/Hunterdon/Passaic/Hudson Valley by 2027, and NYC/Jersey Shore by 2029.</w:t>
      </w:r>
    </w:p>
    <w:p w:rsidR="00C50D27" w:rsidRPr="00C50D27" w:rsidRDefault="00C50D27" w:rsidP="00C50D27">
      <w:pPr>
        <w:numPr>
          <w:ilvl w:val="1"/>
          <w:numId w:val="1"/>
        </w:numPr>
      </w:pPr>
      <w:r w:rsidRPr="00C50D27">
        <w:t>Diversify into non-alcoholic cider, apple sales, chickens/eggs, and limited livestock.</w:t>
      </w:r>
    </w:p>
    <w:p w:rsidR="00C50D27" w:rsidRPr="00C50D27" w:rsidRDefault="00C50D27" w:rsidP="00C50D27">
      <w:pPr>
        <w:numPr>
          <w:ilvl w:val="1"/>
          <w:numId w:val="1"/>
        </w:numPr>
      </w:pPr>
      <w:r w:rsidRPr="00C50D27">
        <w:t>Fund operations with personal cash and standard loans (mortgage, equipment).</w:t>
      </w:r>
    </w:p>
    <w:p w:rsidR="00C50D27" w:rsidRPr="00C50D27" w:rsidRDefault="00C50D27" w:rsidP="00C50D27">
      <w:pPr>
        <w:numPr>
          <w:ilvl w:val="0"/>
          <w:numId w:val="1"/>
        </w:numPr>
      </w:pPr>
      <w:r w:rsidRPr="00C50D27">
        <w:rPr>
          <w:b/>
          <w:bCs/>
        </w:rPr>
        <w:lastRenderedPageBreak/>
        <w:t>Unique Selling Proposition</w:t>
      </w:r>
      <w:r w:rsidRPr="00C50D27">
        <w:t>: Family-run cidery focused on heirloom colonial apple varieties, certified organic, biodynamic, with diversified farm products and a historical narrative.</w:t>
      </w:r>
    </w:p>
    <w:p w:rsidR="00C50D27" w:rsidRPr="00C50D27" w:rsidRDefault="00C50D27" w:rsidP="00C50D27">
      <w:pPr>
        <w:rPr>
          <w:b/>
          <w:bCs/>
        </w:rPr>
      </w:pPr>
      <w:r w:rsidRPr="00C50D27">
        <w:rPr>
          <w:b/>
          <w:bCs/>
        </w:rPr>
        <w:t>Market Analysis</w:t>
      </w:r>
    </w:p>
    <w:p w:rsidR="00C50D27" w:rsidRPr="00C50D27" w:rsidRDefault="00C50D27" w:rsidP="00C50D27">
      <w:pPr>
        <w:rPr>
          <w:b/>
          <w:bCs/>
        </w:rPr>
      </w:pPr>
      <w:r w:rsidRPr="00C50D27">
        <w:rPr>
          <w:b/>
          <w:bCs/>
        </w:rPr>
        <w:t>Industry Overview</w:t>
      </w:r>
    </w:p>
    <w:p w:rsidR="00C50D27" w:rsidRPr="00C50D27" w:rsidRDefault="00C50D27" w:rsidP="00C50D27">
      <w:pPr>
        <w:numPr>
          <w:ilvl w:val="0"/>
          <w:numId w:val="2"/>
        </w:numPr>
      </w:pPr>
      <w:r w:rsidRPr="00C50D27">
        <w:t>U.S. hard cider market projected to exceed $1 billion by 2028 (~10% CAGR), driven by demand for authentic, sustainable beverages.</w:t>
      </w:r>
    </w:p>
    <w:p w:rsidR="00C50D27" w:rsidRPr="00C50D27" w:rsidRDefault="00C50D27" w:rsidP="00C50D27">
      <w:pPr>
        <w:numPr>
          <w:ilvl w:val="0"/>
          <w:numId w:val="2"/>
        </w:numPr>
      </w:pPr>
      <w:r w:rsidRPr="00C50D27">
        <w:t>Non-alcoholic cider and local farm products (e.g., apples, eggs) align with family-friendly and farm-to-table trends.</w:t>
      </w:r>
    </w:p>
    <w:p w:rsidR="00C50D27" w:rsidRPr="00C50D27" w:rsidRDefault="00C50D27" w:rsidP="00C50D27">
      <w:pPr>
        <w:numPr>
          <w:ilvl w:val="0"/>
          <w:numId w:val="2"/>
        </w:numPr>
      </w:pPr>
      <w:r w:rsidRPr="00C50D27">
        <w:t>Sussex/Morris counties offer a strong local market, with expansion potential in affluent Bergen, Hunterdon, Passaic, Hudson Valley, NYC, and Jersey Shore.</w:t>
      </w:r>
    </w:p>
    <w:p w:rsidR="00C50D27" w:rsidRPr="00C50D27" w:rsidRDefault="00C50D27" w:rsidP="00C50D27">
      <w:pPr>
        <w:rPr>
          <w:b/>
          <w:bCs/>
        </w:rPr>
      </w:pPr>
      <w:r w:rsidRPr="00C50D27">
        <w:rPr>
          <w:b/>
          <w:bCs/>
        </w:rPr>
        <w:t>Target Market</w:t>
      </w:r>
    </w:p>
    <w:p w:rsidR="00C50D27" w:rsidRPr="00C50D27" w:rsidRDefault="00C50D27" w:rsidP="00C50D27">
      <w:pPr>
        <w:numPr>
          <w:ilvl w:val="0"/>
          <w:numId w:val="3"/>
        </w:numPr>
      </w:pPr>
      <w:r w:rsidRPr="00C50D27">
        <w:rPr>
          <w:b/>
          <w:bCs/>
        </w:rPr>
        <w:t>Demographics</w:t>
      </w:r>
      <w:r w:rsidRPr="00C50D27">
        <w:t>: Adults 25–55, $50,000+ household income for cider; families with children for non-alcoholic cider and agritourism.</w:t>
      </w:r>
    </w:p>
    <w:p w:rsidR="00C50D27" w:rsidRPr="00C50D27" w:rsidRDefault="00C50D27" w:rsidP="00C50D27">
      <w:pPr>
        <w:numPr>
          <w:ilvl w:val="0"/>
          <w:numId w:val="3"/>
        </w:numPr>
      </w:pPr>
      <w:r w:rsidRPr="00C50D27">
        <w:rPr>
          <w:b/>
          <w:bCs/>
        </w:rPr>
        <w:t>Psychographics</w:t>
      </w:r>
      <w:r w:rsidRPr="00C50D27">
        <w:t>: Value authenticity, sustainability, local sourcing; enjoy craft beverages, farm experiences, and family-friendly activities.</w:t>
      </w:r>
    </w:p>
    <w:p w:rsidR="00C50D27" w:rsidRPr="00C50D27" w:rsidRDefault="00C50D27" w:rsidP="00C50D27">
      <w:pPr>
        <w:numPr>
          <w:ilvl w:val="0"/>
          <w:numId w:val="3"/>
        </w:numPr>
      </w:pPr>
      <w:r w:rsidRPr="00C50D27">
        <w:rPr>
          <w:b/>
          <w:bCs/>
        </w:rPr>
        <w:t>Geographic Focus</w:t>
      </w:r>
      <w:r w:rsidRPr="00C50D27">
        <w:t>:</w:t>
      </w:r>
    </w:p>
    <w:p w:rsidR="00C50D27" w:rsidRPr="00C50D27" w:rsidRDefault="00C50D27" w:rsidP="00C50D27">
      <w:pPr>
        <w:numPr>
          <w:ilvl w:val="1"/>
          <w:numId w:val="3"/>
        </w:numPr>
      </w:pPr>
      <w:r w:rsidRPr="00C50D27">
        <w:rPr>
          <w:b/>
          <w:bCs/>
        </w:rPr>
        <w:t>2025–2026</w:t>
      </w:r>
      <w:r w:rsidRPr="00C50D27">
        <w:t>: Sussex, Morris counties (local farmstand, restaurants, events).</w:t>
      </w:r>
    </w:p>
    <w:p w:rsidR="00C50D27" w:rsidRPr="00C50D27" w:rsidRDefault="00C50D27" w:rsidP="00C50D27">
      <w:pPr>
        <w:numPr>
          <w:ilvl w:val="1"/>
          <w:numId w:val="3"/>
        </w:numPr>
      </w:pPr>
      <w:r w:rsidRPr="00C50D27">
        <w:rPr>
          <w:b/>
          <w:bCs/>
        </w:rPr>
        <w:t>2027–2028</w:t>
      </w:r>
      <w:r w:rsidRPr="00C50D27">
        <w:t>: Bergen, Hunterdon, Passaic counties, Hudson Valley, NY.</w:t>
      </w:r>
    </w:p>
    <w:p w:rsidR="00C50D27" w:rsidRPr="00C50D27" w:rsidRDefault="00C50D27" w:rsidP="00C50D27">
      <w:pPr>
        <w:numPr>
          <w:ilvl w:val="1"/>
          <w:numId w:val="3"/>
        </w:numPr>
      </w:pPr>
      <w:r w:rsidRPr="00C50D27">
        <w:rPr>
          <w:b/>
          <w:bCs/>
        </w:rPr>
        <w:t>2029</w:t>
      </w:r>
      <w:r w:rsidRPr="00C50D27">
        <w:t>: NYC, Jersey Shore.</w:t>
      </w:r>
    </w:p>
    <w:p w:rsidR="00C50D27" w:rsidRPr="00C50D27" w:rsidRDefault="00C50D27" w:rsidP="00C50D27">
      <w:pPr>
        <w:rPr>
          <w:b/>
          <w:bCs/>
        </w:rPr>
      </w:pPr>
      <w:r w:rsidRPr="00C50D27">
        <w:rPr>
          <w:b/>
          <w:bCs/>
        </w:rPr>
        <w:t>Market Segmentation</w:t>
      </w:r>
    </w:p>
    <w:p w:rsidR="00C50D27" w:rsidRPr="00C50D27" w:rsidRDefault="00C50D27" w:rsidP="00C50D27">
      <w:pPr>
        <w:numPr>
          <w:ilvl w:val="0"/>
          <w:numId w:val="4"/>
        </w:numPr>
      </w:pPr>
      <w:r w:rsidRPr="00C50D27">
        <w:rPr>
          <w:b/>
          <w:bCs/>
        </w:rPr>
        <w:t>Direct Consumers</w:t>
      </w:r>
      <w:r w:rsidRPr="00C50D27">
        <w:t>: Farmstand, U-pick events, DTC online (NJ/NY compliant), agritourism (50% of cider sales).</w:t>
      </w:r>
    </w:p>
    <w:p w:rsidR="00C50D27" w:rsidRPr="00C50D27" w:rsidRDefault="00C50D27" w:rsidP="00C50D27">
      <w:pPr>
        <w:numPr>
          <w:ilvl w:val="0"/>
          <w:numId w:val="4"/>
        </w:numPr>
      </w:pPr>
      <w:r w:rsidRPr="00C50D27">
        <w:rPr>
          <w:b/>
          <w:bCs/>
        </w:rPr>
        <w:t>Wholesale Accounts</w:t>
      </w:r>
      <w:r w:rsidRPr="00C50D27">
        <w:t>: Local restaurants, bars, boutique liquor stores (50% of cider sales).</w:t>
      </w:r>
    </w:p>
    <w:p w:rsidR="00C50D27" w:rsidRPr="00C50D27" w:rsidRDefault="00C50D27" w:rsidP="00C50D27">
      <w:pPr>
        <w:numPr>
          <w:ilvl w:val="0"/>
          <w:numId w:val="4"/>
        </w:numPr>
      </w:pPr>
      <w:r w:rsidRPr="00C50D27">
        <w:rPr>
          <w:b/>
          <w:bCs/>
        </w:rPr>
        <w:t>Additional Segments</w:t>
      </w:r>
      <w:r w:rsidRPr="00C50D27">
        <w:t xml:space="preserve">: Craft cideries (e.g., </w:t>
      </w:r>
      <w:proofErr w:type="spellStart"/>
      <w:r w:rsidRPr="00C50D27">
        <w:t>IronBound</w:t>
      </w:r>
      <w:proofErr w:type="spellEnd"/>
      <w:r w:rsidRPr="00C50D27">
        <w:t>) for bulk apple sales ($20+/bushel); families for non-alcoholic cider and farm products.</w:t>
      </w:r>
    </w:p>
    <w:p w:rsidR="00C50D27" w:rsidRPr="00C50D27" w:rsidRDefault="00C50D27" w:rsidP="00C50D27">
      <w:pPr>
        <w:rPr>
          <w:b/>
          <w:bCs/>
        </w:rPr>
      </w:pPr>
      <w:r w:rsidRPr="00C50D27">
        <w:rPr>
          <w:b/>
          <w:bCs/>
        </w:rPr>
        <w:t>Competitive Analysis</w:t>
      </w:r>
    </w:p>
    <w:p w:rsidR="00C50D27" w:rsidRPr="00C50D27" w:rsidRDefault="00C50D27" w:rsidP="00C50D27">
      <w:pPr>
        <w:numPr>
          <w:ilvl w:val="0"/>
          <w:numId w:val="5"/>
        </w:numPr>
      </w:pPr>
      <w:r w:rsidRPr="00C50D27">
        <w:rPr>
          <w:b/>
          <w:bCs/>
        </w:rPr>
        <w:t>Key Competitors</w:t>
      </w:r>
      <w:r w:rsidRPr="00C50D27">
        <w:t xml:space="preserve">: Eve’s Cidery, Wölffer Estate, </w:t>
      </w:r>
      <w:proofErr w:type="spellStart"/>
      <w:r w:rsidRPr="00C50D27">
        <w:t>Shacksbury</w:t>
      </w:r>
      <w:proofErr w:type="spellEnd"/>
      <w:r w:rsidRPr="00C50D27">
        <w:t xml:space="preserve"> (5,000–20,000+ cases/year).</w:t>
      </w:r>
    </w:p>
    <w:p w:rsidR="00C50D27" w:rsidRPr="00C50D27" w:rsidRDefault="00C50D27" w:rsidP="00C50D27">
      <w:pPr>
        <w:numPr>
          <w:ilvl w:val="0"/>
          <w:numId w:val="5"/>
        </w:numPr>
      </w:pPr>
      <w:r w:rsidRPr="00C50D27">
        <w:rPr>
          <w:b/>
          <w:bCs/>
        </w:rPr>
        <w:t>Competitive Advantage</w:t>
      </w:r>
      <w:r w:rsidRPr="00C50D27">
        <w:t>:</w:t>
      </w:r>
    </w:p>
    <w:p w:rsidR="00C50D27" w:rsidRPr="00C50D27" w:rsidRDefault="00C50D27" w:rsidP="00C50D27">
      <w:pPr>
        <w:numPr>
          <w:ilvl w:val="1"/>
          <w:numId w:val="5"/>
        </w:numPr>
      </w:pPr>
      <w:r w:rsidRPr="00C50D27">
        <w:lastRenderedPageBreak/>
        <w:t>Largest Northeast planting of Harrison apples.</w:t>
      </w:r>
    </w:p>
    <w:p w:rsidR="00C50D27" w:rsidRPr="00C50D27" w:rsidRDefault="00C50D27" w:rsidP="00C50D27">
      <w:pPr>
        <w:numPr>
          <w:ilvl w:val="1"/>
          <w:numId w:val="5"/>
        </w:numPr>
      </w:pPr>
      <w:r w:rsidRPr="00C50D27">
        <w:t>Exclusive focus on colonial varietals, organic/biodynamic farming.</w:t>
      </w:r>
    </w:p>
    <w:p w:rsidR="00C50D27" w:rsidRPr="00C50D27" w:rsidRDefault="00C50D27" w:rsidP="00C50D27">
      <w:pPr>
        <w:numPr>
          <w:ilvl w:val="1"/>
          <w:numId w:val="5"/>
        </w:numPr>
      </w:pPr>
      <w:r w:rsidRPr="00C50D27">
        <w:t>Family-run operation with diversified products (cider, apples, eggs, livestock).</w:t>
      </w:r>
    </w:p>
    <w:p w:rsidR="00C50D27" w:rsidRPr="00C50D27" w:rsidRDefault="00C50D27" w:rsidP="00C50D27">
      <w:pPr>
        <w:numPr>
          <w:ilvl w:val="1"/>
          <w:numId w:val="5"/>
        </w:numPr>
      </w:pPr>
      <w:r w:rsidRPr="00C50D27">
        <w:t>Strong local presence in Sussex/Morris before broader expansion.</w:t>
      </w:r>
    </w:p>
    <w:p w:rsidR="00C50D27" w:rsidRPr="00C50D27" w:rsidRDefault="00C50D27" w:rsidP="00C50D27">
      <w:pPr>
        <w:rPr>
          <w:b/>
          <w:bCs/>
        </w:rPr>
      </w:pPr>
      <w:r w:rsidRPr="00C50D27">
        <w:rPr>
          <w:b/>
          <w:bCs/>
        </w:rPr>
        <w:t>SWOT Analysis</w:t>
      </w:r>
    </w:p>
    <w:p w:rsidR="00C50D27" w:rsidRPr="00C50D27" w:rsidRDefault="00C50D27" w:rsidP="00C50D27">
      <w:pPr>
        <w:numPr>
          <w:ilvl w:val="0"/>
          <w:numId w:val="6"/>
        </w:numPr>
      </w:pPr>
      <w:r w:rsidRPr="00C50D27">
        <w:rPr>
          <w:b/>
          <w:bCs/>
        </w:rPr>
        <w:t>Strengths</w:t>
      </w:r>
      <w:r w:rsidRPr="00C50D27">
        <w:t>: Heirloom varieties, organic/biodynamic certifications, family labor, diversified revenue.</w:t>
      </w:r>
    </w:p>
    <w:p w:rsidR="00C50D27" w:rsidRPr="00C50D27" w:rsidRDefault="00C50D27" w:rsidP="00C50D27">
      <w:pPr>
        <w:numPr>
          <w:ilvl w:val="0"/>
          <w:numId w:val="6"/>
        </w:numPr>
      </w:pPr>
      <w:r w:rsidRPr="00C50D27">
        <w:rPr>
          <w:b/>
          <w:bCs/>
        </w:rPr>
        <w:t>Weaknesses</w:t>
      </w:r>
      <w:r w:rsidRPr="00C50D27">
        <w:t>: High initial loan burden, reliance on self-distribution initially, seasonal production.</w:t>
      </w:r>
    </w:p>
    <w:p w:rsidR="00C50D27" w:rsidRPr="00C50D27" w:rsidRDefault="00C50D27" w:rsidP="00C50D27">
      <w:pPr>
        <w:numPr>
          <w:ilvl w:val="0"/>
          <w:numId w:val="6"/>
        </w:numPr>
      </w:pPr>
      <w:r w:rsidRPr="00C50D27">
        <w:rPr>
          <w:b/>
          <w:bCs/>
        </w:rPr>
        <w:t>Opportunities</w:t>
      </w:r>
      <w:r w:rsidRPr="00C50D27">
        <w:t>: Growing cider market, local agritourism demand, high-value apple sales, livestock expansion.</w:t>
      </w:r>
    </w:p>
    <w:p w:rsidR="00C50D27" w:rsidRPr="00C50D27" w:rsidRDefault="00C50D27" w:rsidP="00C50D27">
      <w:pPr>
        <w:numPr>
          <w:ilvl w:val="0"/>
          <w:numId w:val="6"/>
        </w:numPr>
      </w:pPr>
      <w:r w:rsidRPr="00C50D27">
        <w:rPr>
          <w:b/>
          <w:bCs/>
        </w:rPr>
        <w:t>Threats</w:t>
      </w:r>
      <w:r w:rsidRPr="00C50D27">
        <w:t>: Weather-related crop risks, regulatory hurdles (e.g., alcohol licensing), competition from larger brands.</w:t>
      </w:r>
    </w:p>
    <w:p w:rsidR="00C50D27" w:rsidRPr="00C50D27" w:rsidRDefault="00C50D27" w:rsidP="00C50D27">
      <w:pPr>
        <w:rPr>
          <w:b/>
          <w:bCs/>
        </w:rPr>
      </w:pPr>
      <w:r w:rsidRPr="00C50D27">
        <w:rPr>
          <w:b/>
          <w:bCs/>
        </w:rPr>
        <w:t>Organization and Management</w:t>
      </w:r>
    </w:p>
    <w:p w:rsidR="00C50D27" w:rsidRPr="00C50D27" w:rsidRDefault="00C50D27" w:rsidP="00C50D27">
      <w:pPr>
        <w:numPr>
          <w:ilvl w:val="0"/>
          <w:numId w:val="7"/>
        </w:numPr>
      </w:pPr>
      <w:r w:rsidRPr="00C50D27">
        <w:rPr>
          <w:b/>
          <w:bCs/>
        </w:rPr>
        <w:t>Ownership</w:t>
      </w:r>
      <w:r w:rsidRPr="00C50D27">
        <w:t>: Family-owned LLC (no external investors).</w:t>
      </w:r>
    </w:p>
    <w:p w:rsidR="00C50D27" w:rsidRPr="00C50D27" w:rsidRDefault="00C50D27" w:rsidP="00C50D27">
      <w:pPr>
        <w:numPr>
          <w:ilvl w:val="0"/>
          <w:numId w:val="7"/>
        </w:numPr>
      </w:pPr>
      <w:r w:rsidRPr="00C50D27">
        <w:rPr>
          <w:b/>
          <w:bCs/>
        </w:rPr>
        <w:t>Key Team</w:t>
      </w:r>
      <w:r w:rsidRPr="00C50D27">
        <w:t>:</w:t>
      </w:r>
    </w:p>
    <w:p w:rsidR="00C50D27" w:rsidRPr="00C50D27" w:rsidRDefault="00C50D27" w:rsidP="00C50D27">
      <w:pPr>
        <w:numPr>
          <w:ilvl w:val="1"/>
          <w:numId w:val="7"/>
        </w:numPr>
      </w:pPr>
      <w:r w:rsidRPr="00C50D27">
        <w:rPr>
          <w:b/>
          <w:bCs/>
        </w:rPr>
        <w:t>Owner/Operator</w:t>
      </w:r>
      <w:r w:rsidRPr="00C50D27">
        <w:t>: Manages orchard, cidery, sales; experienced in organic farming and cidermaking.</w:t>
      </w:r>
    </w:p>
    <w:p w:rsidR="00C50D27" w:rsidRPr="00C50D27" w:rsidRDefault="00C50D27" w:rsidP="00C50D27">
      <w:pPr>
        <w:numPr>
          <w:ilvl w:val="1"/>
          <w:numId w:val="7"/>
        </w:numPr>
      </w:pPr>
      <w:r w:rsidRPr="00C50D27">
        <w:rPr>
          <w:b/>
          <w:bCs/>
        </w:rPr>
        <w:t>Family Support</w:t>
      </w:r>
      <w:r w:rsidRPr="00C50D27">
        <w:t>: Spouse and three teenage children handle orchard tasks, farmstand, events; occasional extended family assistance.</w:t>
      </w:r>
    </w:p>
    <w:p w:rsidR="00C50D27" w:rsidRPr="00C50D27" w:rsidRDefault="00C50D27" w:rsidP="00C50D27">
      <w:pPr>
        <w:numPr>
          <w:ilvl w:val="1"/>
          <w:numId w:val="7"/>
        </w:numPr>
      </w:pPr>
      <w:r w:rsidRPr="00C50D27">
        <w:rPr>
          <w:b/>
          <w:bCs/>
        </w:rPr>
        <w:t>Contracted Labor</w:t>
      </w:r>
      <w:r w:rsidRPr="00C50D27">
        <w:t>: Professional pruner (annual), seasonal harvest workers.</w:t>
      </w:r>
    </w:p>
    <w:p w:rsidR="00C50D27" w:rsidRPr="00C50D27" w:rsidRDefault="00C50D27" w:rsidP="00C50D27">
      <w:pPr>
        <w:numPr>
          <w:ilvl w:val="0"/>
          <w:numId w:val="7"/>
        </w:numPr>
      </w:pPr>
      <w:r w:rsidRPr="00C50D27">
        <w:rPr>
          <w:b/>
          <w:bCs/>
        </w:rPr>
        <w:t>Future Hiring</w:t>
      </w:r>
      <w:r w:rsidRPr="00C50D27">
        <w:t>: Minimal; potential taproom staff by 2028.</w:t>
      </w:r>
    </w:p>
    <w:p w:rsidR="00C50D27" w:rsidRPr="00C50D27" w:rsidRDefault="00C50D27" w:rsidP="00C50D27">
      <w:pPr>
        <w:numPr>
          <w:ilvl w:val="0"/>
          <w:numId w:val="7"/>
        </w:numPr>
      </w:pPr>
      <w:r w:rsidRPr="00C50D27">
        <w:rPr>
          <w:b/>
          <w:bCs/>
        </w:rPr>
        <w:t>Advisory Support</w:t>
      </w:r>
      <w:r w:rsidRPr="00C50D27">
        <w:t>: Local agritourism agencies, cidery consultants, farm accountant.</w:t>
      </w:r>
    </w:p>
    <w:p w:rsidR="00C50D27" w:rsidRPr="00C50D27" w:rsidRDefault="00C50D27" w:rsidP="00C50D27">
      <w:pPr>
        <w:numPr>
          <w:ilvl w:val="0"/>
          <w:numId w:val="7"/>
        </w:numPr>
      </w:pPr>
      <w:r w:rsidRPr="00C50D27">
        <w:rPr>
          <w:b/>
          <w:bCs/>
        </w:rPr>
        <w:t>Organizational Structure</w:t>
      </w:r>
      <w:r w:rsidRPr="00C50D27">
        <w:t>: Family-driven, with owner overseeing operations, supported by spouse, children, and minimal contracted labor.</w:t>
      </w:r>
    </w:p>
    <w:p w:rsidR="00C50D27" w:rsidRPr="00C50D27" w:rsidRDefault="00C50D27" w:rsidP="00C50D27">
      <w:pPr>
        <w:rPr>
          <w:b/>
          <w:bCs/>
        </w:rPr>
      </w:pPr>
      <w:r w:rsidRPr="00C50D27">
        <w:rPr>
          <w:b/>
          <w:bCs/>
        </w:rPr>
        <w:t>Products or Services</w:t>
      </w:r>
    </w:p>
    <w:p w:rsidR="00C50D27" w:rsidRPr="00C50D27" w:rsidRDefault="00C50D27" w:rsidP="00C50D27">
      <w:pPr>
        <w:numPr>
          <w:ilvl w:val="0"/>
          <w:numId w:val="8"/>
        </w:numPr>
      </w:pPr>
      <w:r w:rsidRPr="00C50D27">
        <w:rPr>
          <w:b/>
          <w:bCs/>
        </w:rPr>
        <w:t>Core Products</w:t>
      </w:r>
      <w:r w:rsidRPr="00C50D27">
        <w:t>:</w:t>
      </w:r>
    </w:p>
    <w:p w:rsidR="00C50D27" w:rsidRPr="00C50D27" w:rsidRDefault="00C50D27" w:rsidP="00C50D27">
      <w:pPr>
        <w:numPr>
          <w:ilvl w:val="1"/>
          <w:numId w:val="8"/>
        </w:numPr>
      </w:pPr>
      <w:r w:rsidRPr="00C50D27">
        <w:rPr>
          <w:b/>
          <w:bCs/>
        </w:rPr>
        <w:lastRenderedPageBreak/>
        <w:t>Hard Cider</w:t>
      </w:r>
      <w:r w:rsidRPr="00C50D27">
        <w:t>: 750 ml single-varietal bottles, naturally fermented, no added sugar. Retail: $14–$18; wholesale: $8–$9.</w:t>
      </w:r>
    </w:p>
    <w:p w:rsidR="00C50D27" w:rsidRPr="00C50D27" w:rsidRDefault="00C50D27" w:rsidP="00C50D27">
      <w:pPr>
        <w:numPr>
          <w:ilvl w:val="1"/>
          <w:numId w:val="8"/>
        </w:numPr>
      </w:pPr>
      <w:r w:rsidRPr="00C50D27">
        <w:rPr>
          <w:b/>
          <w:bCs/>
        </w:rPr>
        <w:t>Perry</w:t>
      </w:r>
      <w:r w:rsidRPr="00C50D27">
        <w:t>: Pear-based cider, 750 ml bottles. Retail: $14; wholesale: $9.</w:t>
      </w:r>
    </w:p>
    <w:p w:rsidR="00C50D27" w:rsidRPr="00C50D27" w:rsidRDefault="00C50D27" w:rsidP="00C50D27">
      <w:pPr>
        <w:numPr>
          <w:ilvl w:val="1"/>
          <w:numId w:val="8"/>
        </w:numPr>
      </w:pPr>
      <w:r w:rsidRPr="00C50D27">
        <w:rPr>
          <w:b/>
          <w:bCs/>
        </w:rPr>
        <w:t>Non-Alcoholic Cider</w:t>
      </w:r>
      <w:r w:rsidRPr="00C50D27">
        <w:t>: Sparkling/flat for families, 750 ml bottles, retail: $8–$10 (5,000 bottles/year by 2029, $40,000 revenue).</w:t>
      </w:r>
    </w:p>
    <w:p w:rsidR="00C50D27" w:rsidRPr="00C50D27" w:rsidRDefault="00C50D27" w:rsidP="00C50D27">
      <w:pPr>
        <w:numPr>
          <w:ilvl w:val="1"/>
          <w:numId w:val="8"/>
        </w:numPr>
      </w:pPr>
      <w:r w:rsidRPr="00C50D27">
        <w:rPr>
          <w:b/>
          <w:bCs/>
        </w:rPr>
        <w:t>Direct Apple Sales</w:t>
      </w:r>
      <w:r w:rsidRPr="00C50D27">
        <w:t>: Edible varieties at farmstand/U-pick ($5/</w:t>
      </w:r>
      <w:proofErr w:type="spellStart"/>
      <w:r w:rsidRPr="00C50D27">
        <w:t>lb</w:t>
      </w:r>
      <w:proofErr w:type="spellEnd"/>
      <w:r w:rsidRPr="00C50D27">
        <w:t>, $10,000/year).</w:t>
      </w:r>
    </w:p>
    <w:p w:rsidR="00C50D27" w:rsidRPr="00C50D27" w:rsidRDefault="00C50D27" w:rsidP="00C50D27">
      <w:pPr>
        <w:numPr>
          <w:ilvl w:val="1"/>
          <w:numId w:val="8"/>
        </w:numPr>
      </w:pPr>
      <w:r w:rsidRPr="00C50D27">
        <w:rPr>
          <w:b/>
          <w:bCs/>
        </w:rPr>
        <w:t>Bulk Apple Sales</w:t>
      </w:r>
      <w:r w:rsidRPr="00C50D27">
        <w:t xml:space="preserve">: Heritage cider apples to craft cideries (e.g., </w:t>
      </w:r>
      <w:proofErr w:type="spellStart"/>
      <w:r w:rsidRPr="00C50D27">
        <w:t>IronBound</w:t>
      </w:r>
      <w:proofErr w:type="spellEnd"/>
      <w:r w:rsidRPr="00C50D27">
        <w:t>) at $20/bushel (5,324 bushels → $106,480/year).</w:t>
      </w:r>
    </w:p>
    <w:p w:rsidR="00C50D27" w:rsidRPr="00C50D27" w:rsidRDefault="00C50D27" w:rsidP="00C50D27">
      <w:pPr>
        <w:numPr>
          <w:ilvl w:val="0"/>
          <w:numId w:val="8"/>
        </w:numPr>
      </w:pPr>
      <w:r w:rsidRPr="00C50D27">
        <w:rPr>
          <w:b/>
          <w:bCs/>
        </w:rPr>
        <w:t>Diversified Farm Operations</w:t>
      </w:r>
      <w:r w:rsidRPr="00C50D27">
        <w:t>:</w:t>
      </w:r>
    </w:p>
    <w:p w:rsidR="00C50D27" w:rsidRPr="00C50D27" w:rsidRDefault="00C50D27" w:rsidP="00C50D27">
      <w:pPr>
        <w:numPr>
          <w:ilvl w:val="1"/>
          <w:numId w:val="8"/>
        </w:numPr>
      </w:pPr>
      <w:r w:rsidRPr="00C50D27">
        <w:rPr>
          <w:b/>
          <w:bCs/>
        </w:rPr>
        <w:t>Crops</w:t>
      </w:r>
      <w:r w:rsidRPr="00C50D27">
        <w:t>: Blueberries, raspberries, blackberries, cherries, peaches, plums, nectarines, nuts ($16,000–$48,000/year).</w:t>
      </w:r>
    </w:p>
    <w:p w:rsidR="00C50D27" w:rsidRPr="00C50D27" w:rsidRDefault="00C50D27" w:rsidP="00C50D27">
      <w:pPr>
        <w:numPr>
          <w:ilvl w:val="1"/>
          <w:numId w:val="8"/>
        </w:numPr>
      </w:pPr>
      <w:r w:rsidRPr="00C50D27">
        <w:rPr>
          <w:b/>
          <w:bCs/>
        </w:rPr>
        <w:t>Livestock</w:t>
      </w:r>
      <w:r w:rsidRPr="00C50D27">
        <w:t>: Chickens/eggs ($5,000/year); &lt;5 cattle/hogs by 2028 ($3,000/year).</w:t>
      </w:r>
    </w:p>
    <w:p w:rsidR="00C50D27" w:rsidRPr="00C50D27" w:rsidRDefault="00C50D27" w:rsidP="00C50D27">
      <w:pPr>
        <w:numPr>
          <w:ilvl w:val="1"/>
          <w:numId w:val="8"/>
        </w:numPr>
      </w:pPr>
      <w:r w:rsidRPr="00C50D27">
        <w:rPr>
          <w:b/>
          <w:bCs/>
        </w:rPr>
        <w:t>Agritourism</w:t>
      </w:r>
      <w:r w:rsidRPr="00C50D27">
        <w:t>: U-pick events, orchard tours, farm dinners ($10,000–$20,000/year).</w:t>
      </w:r>
    </w:p>
    <w:p w:rsidR="00C50D27" w:rsidRPr="00C50D27" w:rsidRDefault="00C50D27" w:rsidP="00C50D27">
      <w:pPr>
        <w:numPr>
          <w:ilvl w:val="0"/>
          <w:numId w:val="8"/>
        </w:numPr>
      </w:pPr>
      <w:r w:rsidRPr="00C50D27">
        <w:rPr>
          <w:b/>
          <w:bCs/>
        </w:rPr>
        <w:t>Risk Mitigation Products</w:t>
      </w:r>
      <w:r w:rsidRPr="00C50D27">
        <w:t xml:space="preserve"> (for off-spec cider):</w:t>
      </w:r>
    </w:p>
    <w:p w:rsidR="00C50D27" w:rsidRPr="00C50D27" w:rsidRDefault="00C50D27" w:rsidP="00C50D27">
      <w:pPr>
        <w:numPr>
          <w:ilvl w:val="1"/>
          <w:numId w:val="8"/>
        </w:numPr>
      </w:pPr>
      <w:r w:rsidRPr="00C50D27">
        <w:rPr>
          <w:b/>
          <w:bCs/>
        </w:rPr>
        <w:t>Brandy</w:t>
      </w:r>
      <w:r w:rsidRPr="00C50D27">
        <w:t>: $3,000–$8,000/100 gal (requires DSP license or third-party distillery).</w:t>
      </w:r>
    </w:p>
    <w:p w:rsidR="00C50D27" w:rsidRPr="00C50D27" w:rsidRDefault="00C50D27" w:rsidP="00C50D27">
      <w:pPr>
        <w:numPr>
          <w:ilvl w:val="1"/>
          <w:numId w:val="8"/>
        </w:numPr>
      </w:pPr>
      <w:r w:rsidRPr="00C50D27">
        <w:rPr>
          <w:b/>
          <w:bCs/>
        </w:rPr>
        <w:t>Ice Cider</w:t>
      </w:r>
      <w:r w:rsidRPr="00C50D27">
        <w:t>: $2,500–$6,000/100 gal (niche dessert cider).</w:t>
      </w:r>
    </w:p>
    <w:p w:rsidR="00C50D27" w:rsidRPr="00C50D27" w:rsidRDefault="00C50D27" w:rsidP="00C50D27">
      <w:pPr>
        <w:numPr>
          <w:ilvl w:val="1"/>
          <w:numId w:val="8"/>
        </w:numPr>
      </w:pPr>
      <w:r w:rsidRPr="00C50D27">
        <w:rPr>
          <w:b/>
          <w:bCs/>
        </w:rPr>
        <w:t>Syrups/Reductions</w:t>
      </w:r>
      <w:r w:rsidRPr="00C50D27">
        <w:t>: $2,000–$4,000/100 gal (shelf-stable, culinary market).</w:t>
      </w:r>
    </w:p>
    <w:p w:rsidR="00C50D27" w:rsidRPr="00C50D27" w:rsidRDefault="00C50D27" w:rsidP="00C50D27">
      <w:pPr>
        <w:numPr>
          <w:ilvl w:val="1"/>
          <w:numId w:val="8"/>
        </w:numPr>
      </w:pPr>
      <w:r w:rsidRPr="00C50D27">
        <w:rPr>
          <w:b/>
          <w:bCs/>
        </w:rPr>
        <w:t>Vinegar</w:t>
      </w:r>
      <w:r w:rsidRPr="00C50D27">
        <w:t>: $1,500–$3,000/100 gal (easy to produce).</w:t>
      </w:r>
    </w:p>
    <w:p w:rsidR="00C50D27" w:rsidRPr="00C50D27" w:rsidRDefault="00C50D27" w:rsidP="00C50D27">
      <w:pPr>
        <w:numPr>
          <w:ilvl w:val="1"/>
          <w:numId w:val="8"/>
        </w:numPr>
      </w:pPr>
      <w:r w:rsidRPr="00C50D27">
        <w:rPr>
          <w:b/>
          <w:bCs/>
        </w:rPr>
        <w:t>Shrubs</w:t>
      </w:r>
      <w:r w:rsidRPr="00C50D27">
        <w:t>: $1,500–$2,700/100 gal (cocktail mixers).</w:t>
      </w:r>
    </w:p>
    <w:p w:rsidR="00C50D27" w:rsidRPr="00C50D27" w:rsidRDefault="00C50D27" w:rsidP="00C50D27">
      <w:pPr>
        <w:numPr>
          <w:ilvl w:val="1"/>
          <w:numId w:val="8"/>
        </w:numPr>
      </w:pPr>
      <w:r w:rsidRPr="00C50D27">
        <w:rPr>
          <w:b/>
          <w:bCs/>
        </w:rPr>
        <w:t>RTD Mixers</w:t>
      </w:r>
      <w:r w:rsidRPr="00C50D27">
        <w:t>: $1,000–$2,500/100 gal (requires packaging).</w:t>
      </w:r>
    </w:p>
    <w:p w:rsidR="00C50D27" w:rsidRPr="00C50D27" w:rsidRDefault="00C50D27" w:rsidP="00C50D27">
      <w:pPr>
        <w:numPr>
          <w:ilvl w:val="1"/>
          <w:numId w:val="8"/>
        </w:numPr>
      </w:pPr>
      <w:r w:rsidRPr="00C50D27">
        <w:rPr>
          <w:b/>
          <w:bCs/>
        </w:rPr>
        <w:t>Feed/Compost</w:t>
      </w:r>
      <w:r w:rsidRPr="00C50D27">
        <w:t>: $0–$200/100 gal (sustainable, low return).</w:t>
      </w:r>
    </w:p>
    <w:p w:rsidR="00C50D27" w:rsidRPr="00C50D27" w:rsidRDefault="00C50D27" w:rsidP="00C50D27">
      <w:pPr>
        <w:numPr>
          <w:ilvl w:val="0"/>
          <w:numId w:val="8"/>
        </w:numPr>
      </w:pPr>
      <w:r w:rsidRPr="00C50D27">
        <w:rPr>
          <w:b/>
          <w:bCs/>
        </w:rPr>
        <w:t>Pricing Strategy</w:t>
      </w:r>
      <w:r w:rsidRPr="00C50D27">
        <w:t>: Premium pricing for cider/perry ($14–$18 retail), competitive wholesale ($8–$9), market rates for crops/livestock ($3–$12/</w:t>
      </w:r>
      <w:proofErr w:type="spellStart"/>
      <w:r w:rsidRPr="00C50D27">
        <w:t>lb</w:t>
      </w:r>
      <w:proofErr w:type="spellEnd"/>
      <w:r w:rsidRPr="00C50D27">
        <w:t>), family-friendly non-alcoholic cider pricing.</w:t>
      </w:r>
    </w:p>
    <w:p w:rsidR="00C50D27" w:rsidRPr="00C50D27" w:rsidRDefault="00C50D27" w:rsidP="00C50D27">
      <w:pPr>
        <w:rPr>
          <w:b/>
          <w:bCs/>
        </w:rPr>
      </w:pPr>
      <w:r w:rsidRPr="00C50D27">
        <w:rPr>
          <w:b/>
          <w:bCs/>
        </w:rPr>
        <w:t>Marketing and Sales Strategy</w:t>
      </w:r>
    </w:p>
    <w:p w:rsidR="00C50D27" w:rsidRPr="00C50D27" w:rsidRDefault="00C50D27" w:rsidP="00C50D27">
      <w:pPr>
        <w:rPr>
          <w:b/>
          <w:bCs/>
        </w:rPr>
      </w:pPr>
      <w:r w:rsidRPr="00C50D27">
        <w:rPr>
          <w:b/>
          <w:bCs/>
        </w:rPr>
        <w:t>Marketing Plan</w:t>
      </w:r>
    </w:p>
    <w:p w:rsidR="00C50D27" w:rsidRPr="00C50D27" w:rsidRDefault="00C50D27" w:rsidP="00C50D27">
      <w:pPr>
        <w:numPr>
          <w:ilvl w:val="0"/>
          <w:numId w:val="9"/>
        </w:numPr>
      </w:pPr>
      <w:r w:rsidRPr="00C50D27">
        <w:rPr>
          <w:b/>
          <w:bCs/>
        </w:rPr>
        <w:t>Brand Positioning</w:t>
      </w:r>
      <w:r w:rsidRPr="00C50D27">
        <w:t>: Family-run, historically authentic cider and farm products, appealing to local, sustainability-conscious consumers and families.</w:t>
      </w:r>
    </w:p>
    <w:p w:rsidR="00C50D27" w:rsidRPr="00C50D27" w:rsidRDefault="00C50D27" w:rsidP="00C50D27">
      <w:pPr>
        <w:numPr>
          <w:ilvl w:val="0"/>
          <w:numId w:val="9"/>
        </w:numPr>
      </w:pPr>
      <w:r w:rsidRPr="00C50D27">
        <w:rPr>
          <w:b/>
          <w:bCs/>
        </w:rPr>
        <w:lastRenderedPageBreak/>
        <w:t>Channels</w:t>
      </w:r>
      <w:r w:rsidRPr="00C50D27">
        <w:t>:</w:t>
      </w:r>
    </w:p>
    <w:p w:rsidR="00C50D27" w:rsidRPr="00C50D27" w:rsidRDefault="00C50D27" w:rsidP="00C50D27">
      <w:pPr>
        <w:numPr>
          <w:ilvl w:val="1"/>
          <w:numId w:val="9"/>
        </w:numPr>
      </w:pPr>
      <w:r w:rsidRPr="00C50D27">
        <w:rPr>
          <w:b/>
          <w:bCs/>
        </w:rPr>
        <w:t>Direct</w:t>
      </w:r>
      <w:r w:rsidRPr="00C50D27">
        <w:t>: Farmstand, U-pick events, farm dinners, DTC online (NJ/NY compliant).</w:t>
      </w:r>
    </w:p>
    <w:p w:rsidR="00C50D27" w:rsidRPr="00C50D27" w:rsidRDefault="00C50D27" w:rsidP="00C50D27">
      <w:pPr>
        <w:numPr>
          <w:ilvl w:val="1"/>
          <w:numId w:val="9"/>
        </w:numPr>
      </w:pPr>
      <w:r w:rsidRPr="00C50D27">
        <w:rPr>
          <w:b/>
          <w:bCs/>
        </w:rPr>
        <w:t>Wholesale</w:t>
      </w:r>
      <w:r w:rsidRPr="00C50D27">
        <w:t>: Local restaurants, bars, boutique liquor stores in Sussex/Morris initially.</w:t>
      </w:r>
    </w:p>
    <w:p w:rsidR="00C50D27" w:rsidRPr="00C50D27" w:rsidRDefault="00C50D27" w:rsidP="00C50D27">
      <w:pPr>
        <w:numPr>
          <w:ilvl w:val="1"/>
          <w:numId w:val="9"/>
        </w:numPr>
      </w:pPr>
      <w:r w:rsidRPr="00C50D27">
        <w:rPr>
          <w:b/>
          <w:bCs/>
        </w:rPr>
        <w:t>Agritourism</w:t>
      </w:r>
      <w:r w:rsidRPr="00C50D27">
        <w:t>: Family-friendly events (e.g., non-alcoholic cider tastings, orchard tours).</w:t>
      </w:r>
    </w:p>
    <w:p w:rsidR="00C50D27" w:rsidRPr="00C50D27" w:rsidRDefault="00C50D27" w:rsidP="00C50D27">
      <w:pPr>
        <w:numPr>
          <w:ilvl w:val="0"/>
          <w:numId w:val="9"/>
        </w:numPr>
      </w:pPr>
      <w:r w:rsidRPr="00C50D27">
        <w:rPr>
          <w:b/>
          <w:bCs/>
        </w:rPr>
        <w:t>Promotions</w:t>
      </w:r>
      <w:r w:rsidRPr="00C50D27">
        <w:t>:</w:t>
      </w:r>
    </w:p>
    <w:p w:rsidR="00C50D27" w:rsidRPr="00C50D27" w:rsidRDefault="00C50D27" w:rsidP="00C50D27">
      <w:pPr>
        <w:numPr>
          <w:ilvl w:val="1"/>
          <w:numId w:val="9"/>
        </w:numPr>
      </w:pPr>
      <w:r w:rsidRPr="00C50D27">
        <w:t>Quarterly festivals and tastings (family-focused).</w:t>
      </w:r>
    </w:p>
    <w:p w:rsidR="00C50D27" w:rsidRPr="00C50D27" w:rsidRDefault="00C50D27" w:rsidP="00C50D27">
      <w:pPr>
        <w:numPr>
          <w:ilvl w:val="1"/>
          <w:numId w:val="9"/>
        </w:numPr>
      </w:pPr>
      <w:r w:rsidRPr="00C50D27">
        <w:t>Educational content on cider history, orchard practices, colonial apples.</w:t>
      </w:r>
    </w:p>
    <w:p w:rsidR="00C50D27" w:rsidRPr="00C50D27" w:rsidRDefault="00C50D27" w:rsidP="00C50D27">
      <w:pPr>
        <w:numPr>
          <w:ilvl w:val="1"/>
          <w:numId w:val="9"/>
        </w:numPr>
      </w:pPr>
      <w:r w:rsidRPr="00C50D27">
        <w:t>Local marketing via community events, farmers markets, and social media.</w:t>
      </w:r>
    </w:p>
    <w:p w:rsidR="00C50D27" w:rsidRPr="00C50D27" w:rsidRDefault="00C50D27" w:rsidP="00C50D27">
      <w:pPr>
        <w:rPr>
          <w:b/>
          <w:bCs/>
        </w:rPr>
      </w:pPr>
      <w:r w:rsidRPr="00C50D27">
        <w:rPr>
          <w:b/>
          <w:bCs/>
        </w:rPr>
        <w:t>Sales Strategy</w:t>
      </w:r>
    </w:p>
    <w:p w:rsidR="00C50D27" w:rsidRPr="00C50D27" w:rsidRDefault="00C50D27" w:rsidP="00C50D27">
      <w:pPr>
        <w:numPr>
          <w:ilvl w:val="0"/>
          <w:numId w:val="10"/>
        </w:numPr>
      </w:pPr>
      <w:r w:rsidRPr="00C50D27">
        <w:rPr>
          <w:b/>
          <w:bCs/>
        </w:rPr>
        <w:t>Sales Channel Mix</w:t>
      </w:r>
      <w:r w:rsidRPr="00C50D27">
        <w:t>: 50% direct (2,635 cases), 50% wholesale (2,635 cases).</w:t>
      </w:r>
    </w:p>
    <w:p w:rsidR="00C50D27" w:rsidRPr="00C50D27" w:rsidRDefault="00C50D27" w:rsidP="00C50D27">
      <w:pPr>
        <w:numPr>
          <w:ilvl w:val="0"/>
          <w:numId w:val="10"/>
        </w:numPr>
      </w:pPr>
      <w:r w:rsidRPr="00C50D27">
        <w:rPr>
          <w:b/>
          <w:bCs/>
        </w:rPr>
        <w:t>Wholesale Targets</w:t>
      </w:r>
      <w:r w:rsidRPr="00C50D27">
        <w:t>:</w:t>
      </w:r>
    </w:p>
    <w:p w:rsidR="00C50D27" w:rsidRPr="00C50D27" w:rsidRDefault="00C50D27" w:rsidP="00C50D27">
      <w:pPr>
        <w:numPr>
          <w:ilvl w:val="1"/>
          <w:numId w:val="10"/>
        </w:numPr>
      </w:pPr>
      <w:r w:rsidRPr="00C50D27">
        <w:t>Restaurants/Bars: 50–60 accounts, 2 cases/month (24/year).</w:t>
      </w:r>
    </w:p>
    <w:p w:rsidR="00C50D27" w:rsidRPr="00C50D27" w:rsidRDefault="00C50D27" w:rsidP="00C50D27">
      <w:pPr>
        <w:numPr>
          <w:ilvl w:val="1"/>
          <w:numId w:val="10"/>
        </w:numPr>
      </w:pPr>
      <w:r w:rsidRPr="00C50D27">
        <w:t>Retailers: 30–40 accounts, 4 cases/month (48/year).</w:t>
      </w:r>
    </w:p>
    <w:p w:rsidR="00C50D27" w:rsidRPr="00C50D27" w:rsidRDefault="00C50D27" w:rsidP="00C50D27">
      <w:pPr>
        <w:numPr>
          <w:ilvl w:val="1"/>
          <w:numId w:val="10"/>
        </w:numPr>
      </w:pPr>
      <w:r w:rsidRPr="00C50D27">
        <w:t>Total: ~110 accounts by 2029.</w:t>
      </w:r>
    </w:p>
    <w:p w:rsidR="00C50D27" w:rsidRPr="00C50D27" w:rsidRDefault="00C50D27" w:rsidP="00C50D27">
      <w:pPr>
        <w:numPr>
          <w:ilvl w:val="0"/>
          <w:numId w:val="10"/>
        </w:numPr>
      </w:pPr>
      <w:r w:rsidRPr="00C50D27">
        <w:rPr>
          <w:b/>
          <w:bCs/>
        </w:rPr>
        <w:t>Additional Sales</w:t>
      </w:r>
      <w:r w:rsidRPr="00C50D27">
        <w:t>: Bulk apples ($106,480), direct apples ($10,000), non-alcoholic cider ($40,000), livestock ($8,000).</w:t>
      </w:r>
    </w:p>
    <w:p w:rsidR="00C50D27" w:rsidRPr="00C50D27" w:rsidRDefault="00C50D27" w:rsidP="00C50D27">
      <w:pPr>
        <w:numPr>
          <w:ilvl w:val="0"/>
          <w:numId w:val="10"/>
        </w:numPr>
      </w:pPr>
      <w:r w:rsidRPr="00C50D27">
        <w:rPr>
          <w:b/>
          <w:bCs/>
        </w:rPr>
        <w:t>Timeline</w:t>
      </w:r>
      <w:r w:rsidRPr="00C50D27">
        <w:t>:</w:t>
      </w:r>
    </w:p>
    <w:p w:rsidR="00C50D27" w:rsidRPr="00C50D27" w:rsidRDefault="00C50D27" w:rsidP="00C50D27">
      <w:pPr>
        <w:numPr>
          <w:ilvl w:val="1"/>
          <w:numId w:val="10"/>
        </w:numPr>
      </w:pPr>
      <w:r w:rsidRPr="00C50D27">
        <w:t>2025: Sussex/Morris farmstand, events, apple sales (10–20 accounts).</w:t>
      </w:r>
    </w:p>
    <w:p w:rsidR="00C50D27" w:rsidRPr="00C50D27" w:rsidRDefault="00C50D27" w:rsidP="00C50D27">
      <w:pPr>
        <w:numPr>
          <w:ilvl w:val="1"/>
          <w:numId w:val="10"/>
        </w:numPr>
      </w:pPr>
      <w:r w:rsidRPr="00C50D27">
        <w:t>2026: Sussex/Morris bars/restaurants, non-alcoholic cider launch (30 accounts).</w:t>
      </w:r>
    </w:p>
    <w:p w:rsidR="00C50D27" w:rsidRPr="00C50D27" w:rsidRDefault="00C50D27" w:rsidP="00C50D27">
      <w:pPr>
        <w:numPr>
          <w:ilvl w:val="1"/>
          <w:numId w:val="10"/>
        </w:numPr>
      </w:pPr>
      <w:r w:rsidRPr="00C50D27">
        <w:t>2027: Bergen, Hunterdon, Passaic, Hudson Valley expansion (60–70 accounts).</w:t>
      </w:r>
    </w:p>
    <w:p w:rsidR="00C50D27" w:rsidRPr="00C50D27" w:rsidRDefault="00C50D27" w:rsidP="00C50D27">
      <w:pPr>
        <w:numPr>
          <w:ilvl w:val="1"/>
          <w:numId w:val="10"/>
        </w:numPr>
      </w:pPr>
      <w:r w:rsidRPr="00C50D27">
        <w:t>2028: Small distributor partnership, taproom planning (100+ accounts).</w:t>
      </w:r>
    </w:p>
    <w:p w:rsidR="00C50D27" w:rsidRPr="00C50D27" w:rsidRDefault="00C50D27" w:rsidP="00C50D27">
      <w:pPr>
        <w:numPr>
          <w:ilvl w:val="1"/>
          <w:numId w:val="10"/>
        </w:numPr>
      </w:pPr>
      <w:r w:rsidRPr="00C50D27">
        <w:t>2029: NYC, Jersey Shore entry (130–150 accounts).</w:t>
      </w:r>
    </w:p>
    <w:p w:rsidR="00C50D27" w:rsidRPr="00C50D27" w:rsidRDefault="00C50D27" w:rsidP="00C50D27">
      <w:pPr>
        <w:numPr>
          <w:ilvl w:val="0"/>
          <w:numId w:val="10"/>
        </w:numPr>
      </w:pPr>
      <w:r w:rsidRPr="00C50D27">
        <w:rPr>
          <w:b/>
          <w:bCs/>
        </w:rPr>
        <w:t>Sales Process</w:t>
      </w:r>
      <w:r w:rsidRPr="00C50D27">
        <w:t>: Family-led sales (owner/spouse) with local relationship building, supported by children at events.</w:t>
      </w:r>
    </w:p>
    <w:p w:rsidR="00C50D27" w:rsidRPr="00C50D27" w:rsidRDefault="00C50D27" w:rsidP="00C50D27">
      <w:pPr>
        <w:rPr>
          <w:b/>
          <w:bCs/>
        </w:rPr>
      </w:pPr>
      <w:r w:rsidRPr="00C50D27">
        <w:rPr>
          <w:b/>
          <w:bCs/>
        </w:rPr>
        <w:t>Operations Plan</w:t>
      </w:r>
    </w:p>
    <w:p w:rsidR="00C50D27" w:rsidRPr="00C50D27" w:rsidRDefault="00C50D27" w:rsidP="00C50D27">
      <w:pPr>
        <w:numPr>
          <w:ilvl w:val="0"/>
          <w:numId w:val="11"/>
        </w:numPr>
      </w:pPr>
      <w:r w:rsidRPr="00C50D27">
        <w:rPr>
          <w:b/>
          <w:bCs/>
        </w:rPr>
        <w:lastRenderedPageBreak/>
        <w:t>Location</w:t>
      </w:r>
      <w:r w:rsidRPr="00C50D27">
        <w:t>: 50-acre farm (18 acres orchard, 8 acres pasture, 10 acres woods, 5 acres wetland, 5 acres infrastructure).</w:t>
      </w:r>
    </w:p>
    <w:p w:rsidR="00C50D27" w:rsidRPr="00C50D27" w:rsidRDefault="00C50D27" w:rsidP="00C50D27">
      <w:pPr>
        <w:numPr>
          <w:ilvl w:val="0"/>
          <w:numId w:val="11"/>
        </w:numPr>
      </w:pPr>
      <w:r w:rsidRPr="00C50D27">
        <w:rPr>
          <w:b/>
          <w:bCs/>
        </w:rPr>
        <w:t>Infrastructure</w:t>
      </w:r>
      <w:r w:rsidRPr="00C50D27">
        <w:t>:</w:t>
      </w:r>
    </w:p>
    <w:p w:rsidR="00C50D27" w:rsidRPr="00C50D27" w:rsidRDefault="00C50D27" w:rsidP="00C50D27">
      <w:pPr>
        <w:numPr>
          <w:ilvl w:val="1"/>
          <w:numId w:val="11"/>
        </w:numPr>
      </w:pPr>
      <w:r w:rsidRPr="00C50D27">
        <w:t>Restored 1740 farmhouse (rental income: $30,600/year).</w:t>
      </w:r>
    </w:p>
    <w:p w:rsidR="00C50D27" w:rsidRPr="00C50D27" w:rsidRDefault="00C50D27" w:rsidP="00C50D27">
      <w:pPr>
        <w:numPr>
          <w:ilvl w:val="1"/>
          <w:numId w:val="11"/>
        </w:numPr>
      </w:pPr>
      <w:r w:rsidRPr="00C50D27">
        <w:t>60’x35’ dairy barn cidery (3,000L capacity).</w:t>
      </w:r>
    </w:p>
    <w:p w:rsidR="00C50D27" w:rsidRPr="00C50D27" w:rsidRDefault="00C50D27" w:rsidP="00C50D27">
      <w:pPr>
        <w:numPr>
          <w:ilvl w:val="1"/>
          <w:numId w:val="11"/>
        </w:numPr>
      </w:pPr>
      <w:r w:rsidRPr="00C50D27">
        <w:t>Utilities: 200A electric, press, totes, stainless steel fermenters, irrigation.</w:t>
      </w:r>
    </w:p>
    <w:p w:rsidR="00C50D27" w:rsidRPr="00C50D27" w:rsidRDefault="00C50D27" w:rsidP="00C50D27">
      <w:pPr>
        <w:numPr>
          <w:ilvl w:val="0"/>
          <w:numId w:val="11"/>
        </w:numPr>
      </w:pPr>
      <w:r w:rsidRPr="00C50D27">
        <w:rPr>
          <w:b/>
          <w:bCs/>
        </w:rPr>
        <w:t>Production Process</w:t>
      </w:r>
      <w:r w:rsidRPr="00C50D27">
        <w:t>:</w:t>
      </w:r>
    </w:p>
    <w:p w:rsidR="00C50D27" w:rsidRPr="00C50D27" w:rsidRDefault="00C50D27" w:rsidP="00C50D27">
      <w:pPr>
        <w:numPr>
          <w:ilvl w:val="1"/>
          <w:numId w:val="11"/>
        </w:numPr>
      </w:pPr>
      <w:r w:rsidRPr="00C50D27">
        <w:t>Orchard: 1,048 cider apple trees (5,324 bushels → 10,648 gal → 53,240 bottles); 404 perry pear trees (8,000–12,000 bottles).</w:t>
      </w:r>
    </w:p>
    <w:p w:rsidR="00C50D27" w:rsidRPr="00C50D27" w:rsidRDefault="00C50D27" w:rsidP="00C50D27">
      <w:pPr>
        <w:numPr>
          <w:ilvl w:val="1"/>
          <w:numId w:val="11"/>
        </w:numPr>
      </w:pPr>
      <w:r w:rsidRPr="00C50D27">
        <w:t>Cidery: Centralized bottling/fermentation; semiautomatic bottling system by 2026.</w:t>
      </w:r>
    </w:p>
    <w:p w:rsidR="00C50D27" w:rsidRPr="00C50D27" w:rsidRDefault="00C50D27" w:rsidP="00C50D27">
      <w:pPr>
        <w:numPr>
          <w:ilvl w:val="1"/>
          <w:numId w:val="11"/>
        </w:numPr>
      </w:pPr>
      <w:r w:rsidRPr="00C50D27">
        <w:t>Non-alcoholic cider: Small-batch using existing equipment.</w:t>
      </w:r>
    </w:p>
    <w:p w:rsidR="00C50D27" w:rsidRPr="00C50D27" w:rsidRDefault="00C50D27" w:rsidP="00C50D27">
      <w:pPr>
        <w:numPr>
          <w:ilvl w:val="1"/>
          <w:numId w:val="11"/>
        </w:numPr>
      </w:pPr>
      <w:r w:rsidRPr="00C50D27">
        <w:t>Livestock: Chickens by 2026; cattle/hogs by 2028.</w:t>
      </w:r>
    </w:p>
    <w:p w:rsidR="00C50D27" w:rsidRPr="00C50D27" w:rsidRDefault="00C50D27" w:rsidP="00C50D27">
      <w:pPr>
        <w:numPr>
          <w:ilvl w:val="0"/>
          <w:numId w:val="11"/>
        </w:numPr>
      </w:pPr>
      <w:r w:rsidRPr="00C50D27">
        <w:rPr>
          <w:b/>
          <w:bCs/>
        </w:rPr>
        <w:t>Equipment</w:t>
      </w:r>
      <w:r w:rsidRPr="00C50D27">
        <w:t>:</w:t>
      </w:r>
    </w:p>
    <w:p w:rsidR="00C50D27" w:rsidRPr="00C50D27" w:rsidRDefault="00C50D27" w:rsidP="00C50D27">
      <w:pPr>
        <w:numPr>
          <w:ilvl w:val="1"/>
          <w:numId w:val="11"/>
        </w:numPr>
      </w:pPr>
      <w:r w:rsidRPr="00C50D27">
        <w:t>Existing: Press, fermenters.</w:t>
      </w:r>
    </w:p>
    <w:p w:rsidR="00C50D27" w:rsidRPr="00C50D27" w:rsidRDefault="00C50D27" w:rsidP="00C50D27">
      <w:pPr>
        <w:numPr>
          <w:ilvl w:val="1"/>
          <w:numId w:val="11"/>
        </w:numPr>
      </w:pPr>
      <w:r w:rsidRPr="00C50D27">
        <w:t xml:space="preserve">Financed: Used compact tractor (e.g., John Deere 4044M, &lt;500 hours, </w:t>
      </w:r>
      <w:del w:id="0" w:author="Unknown">
        <w:r w:rsidRPr="00C50D27">
          <w:delText>$25,000), UTV/ATV (</w:delText>
        </w:r>
      </w:del>
      <w:r w:rsidRPr="00C50D27">
        <w:t>$10,000), attachments (</w:t>
      </w:r>
      <w:del w:id="1" w:author="Unknown">
        <w:r w:rsidRPr="00C50D27">
          <w:delText>$10,000), hand tools (</w:delText>
        </w:r>
      </w:del>
      <w:r w:rsidRPr="00C50D27">
        <w:t>$5,000), semiautomatic bottling system (~$50,000).</w:t>
      </w:r>
    </w:p>
    <w:p w:rsidR="00C50D27" w:rsidRPr="00C50D27" w:rsidRDefault="00C50D27" w:rsidP="00C50D27">
      <w:pPr>
        <w:numPr>
          <w:ilvl w:val="0"/>
          <w:numId w:val="11"/>
        </w:numPr>
      </w:pPr>
      <w:r w:rsidRPr="00C50D27">
        <w:rPr>
          <w:b/>
          <w:bCs/>
        </w:rPr>
        <w:t>Staffing</w:t>
      </w:r>
      <w:r w:rsidRPr="00C50D27">
        <w:t>: Owner, spouse, three teenage children, occasional family; contracted pruner, seasonal harvest workers.</w:t>
      </w:r>
    </w:p>
    <w:p w:rsidR="00C50D27" w:rsidRPr="00C50D27" w:rsidRDefault="00C50D27" w:rsidP="00C50D27">
      <w:pPr>
        <w:numPr>
          <w:ilvl w:val="0"/>
          <w:numId w:val="11"/>
        </w:numPr>
      </w:pPr>
      <w:r w:rsidRPr="00C50D27">
        <w:rPr>
          <w:b/>
          <w:bCs/>
        </w:rPr>
        <w:t>Milestones</w:t>
      </w:r>
      <w:r w:rsidRPr="00C50D27">
        <w:t>:</w:t>
      </w:r>
    </w:p>
    <w:p w:rsidR="00C50D27" w:rsidRPr="00C50D27" w:rsidRDefault="00C50D27" w:rsidP="00C50D27">
      <w:pPr>
        <w:numPr>
          <w:ilvl w:val="1"/>
          <w:numId w:val="11"/>
        </w:numPr>
      </w:pPr>
      <w:r w:rsidRPr="00C50D27">
        <w:t>2025: Farmstand, events, apple sales.</w:t>
      </w:r>
    </w:p>
    <w:p w:rsidR="00C50D27" w:rsidRPr="00C50D27" w:rsidRDefault="00C50D27" w:rsidP="00C50D27">
      <w:pPr>
        <w:numPr>
          <w:ilvl w:val="1"/>
          <w:numId w:val="11"/>
        </w:numPr>
      </w:pPr>
      <w:r w:rsidRPr="00C50D27">
        <w:t>2026: Equipment purchases, non-alcoholic cider, chickens.</w:t>
      </w:r>
    </w:p>
    <w:p w:rsidR="00C50D27" w:rsidRPr="00C50D27" w:rsidRDefault="00C50D27" w:rsidP="00C50D27">
      <w:pPr>
        <w:numPr>
          <w:ilvl w:val="1"/>
          <w:numId w:val="11"/>
        </w:numPr>
      </w:pPr>
      <w:r w:rsidRPr="00C50D27">
        <w:t>2027: Regional expansion, livestock introduction.</w:t>
      </w:r>
    </w:p>
    <w:p w:rsidR="00C50D27" w:rsidRPr="00C50D27" w:rsidRDefault="00C50D27" w:rsidP="00C50D27">
      <w:pPr>
        <w:numPr>
          <w:ilvl w:val="1"/>
          <w:numId w:val="11"/>
        </w:numPr>
      </w:pPr>
      <w:r w:rsidRPr="00C50D27">
        <w:t>2028: Taproom planning, distributor partnership.</w:t>
      </w:r>
    </w:p>
    <w:p w:rsidR="00C50D27" w:rsidRPr="00C50D27" w:rsidRDefault="00C50D27" w:rsidP="00C50D27">
      <w:pPr>
        <w:numPr>
          <w:ilvl w:val="1"/>
          <w:numId w:val="11"/>
        </w:numPr>
      </w:pPr>
      <w:r w:rsidRPr="00C50D27">
        <w:t>2029: Full production, NYC/Jersey Shore sales.</w:t>
      </w:r>
    </w:p>
    <w:p w:rsidR="00C50D27" w:rsidRPr="00C50D27" w:rsidRDefault="00C50D27" w:rsidP="00C50D27">
      <w:pPr>
        <w:rPr>
          <w:b/>
          <w:bCs/>
        </w:rPr>
      </w:pPr>
      <w:r w:rsidRPr="00C50D27">
        <w:rPr>
          <w:b/>
          <w:bCs/>
        </w:rPr>
        <w:t>Financial Plan</w:t>
      </w:r>
    </w:p>
    <w:p w:rsidR="00C50D27" w:rsidRPr="00C50D27" w:rsidRDefault="00C50D27" w:rsidP="00C50D27">
      <w:pPr>
        <w:rPr>
          <w:b/>
          <w:bCs/>
        </w:rPr>
      </w:pPr>
      <w:r w:rsidRPr="00C50D27">
        <w:rPr>
          <w:b/>
          <w:bCs/>
        </w:rPr>
        <w:t>Revenue Forecast (2029)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4"/>
        <w:gridCol w:w="1402"/>
        <w:gridCol w:w="1469"/>
        <w:gridCol w:w="989"/>
      </w:tblGrid>
      <w:tr w:rsidR="00C50D27" w:rsidRPr="00C50D27" w:rsidTr="00C50D27">
        <w:trPr>
          <w:tblHeader/>
          <w:tblCellSpacing w:w="15" w:type="dxa"/>
        </w:trPr>
        <w:tc>
          <w:tcPr>
            <w:tcW w:w="0" w:type="auto"/>
            <w:vAlign w:val="center"/>
            <w:hideMark/>
          </w:tcPr>
          <w:p w:rsidR="00C50D27" w:rsidRPr="00C50D27" w:rsidRDefault="00C50D27" w:rsidP="00C50D27">
            <w:pPr>
              <w:rPr>
                <w:b/>
                <w:bCs/>
              </w:rPr>
            </w:pPr>
            <w:r w:rsidRPr="00C50D27">
              <w:rPr>
                <w:b/>
                <w:bCs/>
              </w:rPr>
              <w:lastRenderedPageBreak/>
              <w:t>Revenue Source</w:t>
            </w:r>
          </w:p>
        </w:tc>
        <w:tc>
          <w:tcPr>
            <w:tcW w:w="0" w:type="auto"/>
            <w:vAlign w:val="center"/>
            <w:hideMark/>
          </w:tcPr>
          <w:p w:rsidR="00C50D27" w:rsidRPr="00C50D27" w:rsidRDefault="00C50D27" w:rsidP="00C50D27">
            <w:pPr>
              <w:rPr>
                <w:b/>
                <w:bCs/>
              </w:rPr>
            </w:pPr>
            <w:r w:rsidRPr="00C50D27">
              <w:rPr>
                <w:b/>
                <w:bCs/>
              </w:rPr>
              <w:t>Units/Year</w:t>
            </w:r>
          </w:p>
        </w:tc>
        <w:tc>
          <w:tcPr>
            <w:tcW w:w="0" w:type="auto"/>
            <w:vAlign w:val="center"/>
            <w:hideMark/>
          </w:tcPr>
          <w:p w:rsidR="00C50D27" w:rsidRPr="00C50D27" w:rsidRDefault="00C50D27" w:rsidP="00C50D27">
            <w:pPr>
              <w:rPr>
                <w:b/>
                <w:bCs/>
              </w:rPr>
            </w:pPr>
            <w:r w:rsidRPr="00C50D27">
              <w:rPr>
                <w:b/>
                <w:bCs/>
              </w:rPr>
              <w:t>Price per Unit</w:t>
            </w:r>
          </w:p>
        </w:tc>
        <w:tc>
          <w:tcPr>
            <w:tcW w:w="0" w:type="auto"/>
            <w:vAlign w:val="center"/>
            <w:hideMark/>
          </w:tcPr>
          <w:p w:rsidR="00C50D27" w:rsidRPr="00C50D27" w:rsidRDefault="00C50D27" w:rsidP="00C50D27">
            <w:pPr>
              <w:rPr>
                <w:b/>
                <w:bCs/>
              </w:rPr>
            </w:pPr>
            <w:r w:rsidRPr="00C50D27">
              <w:rPr>
                <w:b/>
                <w:bCs/>
              </w:rPr>
              <w:t>Revenue</w:t>
            </w:r>
          </w:p>
        </w:tc>
      </w:tr>
      <w:tr w:rsidR="00C50D27" w:rsidRPr="00C50D27" w:rsidTr="00C50D27">
        <w:trPr>
          <w:tblCellSpacing w:w="15" w:type="dxa"/>
        </w:trPr>
        <w:tc>
          <w:tcPr>
            <w:tcW w:w="0" w:type="auto"/>
            <w:vAlign w:val="center"/>
            <w:hideMark/>
          </w:tcPr>
          <w:p w:rsidR="00C50D27" w:rsidRPr="00C50D27" w:rsidRDefault="00C50D27" w:rsidP="00C50D27">
            <w:r w:rsidRPr="00C50D27">
              <w:t>Cider Sales</w:t>
            </w:r>
          </w:p>
        </w:tc>
        <w:tc>
          <w:tcPr>
            <w:tcW w:w="0" w:type="auto"/>
            <w:vAlign w:val="center"/>
            <w:hideMark/>
          </w:tcPr>
          <w:p w:rsidR="00C50D27" w:rsidRPr="00C50D27" w:rsidRDefault="00C50D27" w:rsidP="00C50D27">
            <w:r w:rsidRPr="00C50D27">
              <w:t>53,240</w:t>
            </w:r>
          </w:p>
        </w:tc>
        <w:tc>
          <w:tcPr>
            <w:tcW w:w="0" w:type="auto"/>
            <w:vAlign w:val="center"/>
            <w:hideMark/>
          </w:tcPr>
          <w:p w:rsidR="00C50D27" w:rsidRPr="00C50D27" w:rsidRDefault="00C50D27" w:rsidP="00C50D27">
            <w:r w:rsidRPr="00C50D27">
              <w:t>$10.80</w:t>
            </w:r>
          </w:p>
        </w:tc>
        <w:tc>
          <w:tcPr>
            <w:tcW w:w="0" w:type="auto"/>
            <w:vAlign w:val="center"/>
            <w:hideMark/>
          </w:tcPr>
          <w:p w:rsidR="00C50D27" w:rsidRPr="00C50D27" w:rsidRDefault="00C50D27" w:rsidP="00C50D27">
            <w:r w:rsidRPr="00C50D27">
              <w:t>$574,992</w:t>
            </w:r>
          </w:p>
        </w:tc>
      </w:tr>
      <w:tr w:rsidR="00C50D27" w:rsidRPr="00C50D27" w:rsidTr="00C50D27">
        <w:trPr>
          <w:tblCellSpacing w:w="15" w:type="dxa"/>
        </w:trPr>
        <w:tc>
          <w:tcPr>
            <w:tcW w:w="0" w:type="auto"/>
            <w:vAlign w:val="center"/>
            <w:hideMark/>
          </w:tcPr>
          <w:p w:rsidR="00C50D27" w:rsidRPr="00C50D27" w:rsidRDefault="00C50D27" w:rsidP="00C50D27">
            <w:r w:rsidRPr="00C50D27">
              <w:t>Perry Sales</w:t>
            </w:r>
          </w:p>
        </w:tc>
        <w:tc>
          <w:tcPr>
            <w:tcW w:w="0" w:type="auto"/>
            <w:vAlign w:val="center"/>
            <w:hideMark/>
          </w:tcPr>
          <w:p w:rsidR="00C50D27" w:rsidRPr="00C50D27" w:rsidRDefault="00C50D27" w:rsidP="00C50D27">
            <w:r w:rsidRPr="00C50D27">
              <w:t>10,000</w:t>
            </w:r>
          </w:p>
        </w:tc>
        <w:tc>
          <w:tcPr>
            <w:tcW w:w="0" w:type="auto"/>
            <w:vAlign w:val="center"/>
            <w:hideMark/>
          </w:tcPr>
          <w:p w:rsidR="00C50D27" w:rsidRPr="00C50D27" w:rsidRDefault="00C50D27" w:rsidP="00C50D27">
            <w:r w:rsidRPr="00C50D27">
              <w:t>$14.00</w:t>
            </w:r>
          </w:p>
        </w:tc>
        <w:tc>
          <w:tcPr>
            <w:tcW w:w="0" w:type="auto"/>
            <w:vAlign w:val="center"/>
            <w:hideMark/>
          </w:tcPr>
          <w:p w:rsidR="00C50D27" w:rsidRPr="00C50D27" w:rsidRDefault="00C50D27" w:rsidP="00C50D27">
            <w:r w:rsidRPr="00C50D27">
              <w:t>$140,000</w:t>
            </w:r>
          </w:p>
        </w:tc>
      </w:tr>
      <w:tr w:rsidR="00C50D27" w:rsidRPr="00C50D27" w:rsidTr="00C50D27">
        <w:trPr>
          <w:tblCellSpacing w:w="15" w:type="dxa"/>
        </w:trPr>
        <w:tc>
          <w:tcPr>
            <w:tcW w:w="0" w:type="auto"/>
            <w:vAlign w:val="center"/>
            <w:hideMark/>
          </w:tcPr>
          <w:p w:rsidR="00C50D27" w:rsidRPr="00C50D27" w:rsidRDefault="00C50D27" w:rsidP="00C50D27">
            <w:r w:rsidRPr="00C50D27">
              <w:t>Non-Alcoholic Cider</w:t>
            </w:r>
          </w:p>
        </w:tc>
        <w:tc>
          <w:tcPr>
            <w:tcW w:w="0" w:type="auto"/>
            <w:vAlign w:val="center"/>
            <w:hideMark/>
          </w:tcPr>
          <w:p w:rsidR="00C50D27" w:rsidRPr="00C50D27" w:rsidRDefault="00C50D27" w:rsidP="00C50D27">
            <w:r w:rsidRPr="00C50D27">
              <w:t>5,000</w:t>
            </w:r>
          </w:p>
        </w:tc>
        <w:tc>
          <w:tcPr>
            <w:tcW w:w="0" w:type="auto"/>
            <w:vAlign w:val="center"/>
            <w:hideMark/>
          </w:tcPr>
          <w:p w:rsidR="00C50D27" w:rsidRPr="00C50D27" w:rsidRDefault="00C50D27" w:rsidP="00C50D27">
            <w:r w:rsidRPr="00C50D27">
              <w:t>$8.00</w:t>
            </w:r>
          </w:p>
        </w:tc>
        <w:tc>
          <w:tcPr>
            <w:tcW w:w="0" w:type="auto"/>
            <w:vAlign w:val="center"/>
            <w:hideMark/>
          </w:tcPr>
          <w:p w:rsidR="00C50D27" w:rsidRPr="00C50D27" w:rsidRDefault="00C50D27" w:rsidP="00C50D27">
            <w:r w:rsidRPr="00C50D27">
              <w:t>$40,000</w:t>
            </w:r>
          </w:p>
        </w:tc>
      </w:tr>
      <w:tr w:rsidR="00C50D27" w:rsidRPr="00C50D27" w:rsidTr="00C50D27">
        <w:trPr>
          <w:tblCellSpacing w:w="15" w:type="dxa"/>
        </w:trPr>
        <w:tc>
          <w:tcPr>
            <w:tcW w:w="0" w:type="auto"/>
            <w:vAlign w:val="center"/>
            <w:hideMark/>
          </w:tcPr>
          <w:p w:rsidR="00C50D27" w:rsidRPr="00C50D27" w:rsidRDefault="00C50D27" w:rsidP="00C50D27">
            <w:r w:rsidRPr="00C50D27">
              <w:t>Direct Apple Sales</w:t>
            </w:r>
          </w:p>
        </w:tc>
        <w:tc>
          <w:tcPr>
            <w:tcW w:w="0" w:type="auto"/>
            <w:vAlign w:val="center"/>
            <w:hideMark/>
          </w:tcPr>
          <w:p w:rsidR="00C50D27" w:rsidRPr="00C50D27" w:rsidRDefault="00C50D27" w:rsidP="00C50D27">
            <w:r w:rsidRPr="00C50D27">
              <w:t xml:space="preserve">2,000 </w:t>
            </w:r>
            <w:proofErr w:type="spellStart"/>
            <w:r w:rsidRPr="00C50D27">
              <w:t>lbs</w:t>
            </w:r>
            <w:proofErr w:type="spellEnd"/>
          </w:p>
        </w:tc>
        <w:tc>
          <w:tcPr>
            <w:tcW w:w="0" w:type="auto"/>
            <w:vAlign w:val="center"/>
            <w:hideMark/>
          </w:tcPr>
          <w:p w:rsidR="00C50D27" w:rsidRPr="00C50D27" w:rsidRDefault="00C50D27" w:rsidP="00C50D27">
            <w:r w:rsidRPr="00C50D27">
              <w:t>$5.00/</w:t>
            </w:r>
            <w:proofErr w:type="spellStart"/>
            <w:r w:rsidRPr="00C50D27">
              <w:t>lb</w:t>
            </w:r>
            <w:proofErr w:type="spellEnd"/>
          </w:p>
        </w:tc>
        <w:tc>
          <w:tcPr>
            <w:tcW w:w="0" w:type="auto"/>
            <w:vAlign w:val="center"/>
            <w:hideMark/>
          </w:tcPr>
          <w:p w:rsidR="00C50D27" w:rsidRPr="00C50D27" w:rsidRDefault="00C50D27" w:rsidP="00C50D27">
            <w:r w:rsidRPr="00C50D27">
              <w:t>$10,000</w:t>
            </w:r>
          </w:p>
        </w:tc>
      </w:tr>
      <w:tr w:rsidR="00C50D27" w:rsidRPr="00C50D27" w:rsidTr="00C50D27">
        <w:trPr>
          <w:tblCellSpacing w:w="15" w:type="dxa"/>
        </w:trPr>
        <w:tc>
          <w:tcPr>
            <w:tcW w:w="0" w:type="auto"/>
            <w:vAlign w:val="center"/>
            <w:hideMark/>
          </w:tcPr>
          <w:p w:rsidR="00C50D27" w:rsidRPr="00C50D27" w:rsidRDefault="00C50D27" w:rsidP="00C50D27">
            <w:r w:rsidRPr="00C50D27">
              <w:t>Bulk Apple Sales</w:t>
            </w:r>
          </w:p>
        </w:tc>
        <w:tc>
          <w:tcPr>
            <w:tcW w:w="0" w:type="auto"/>
            <w:vAlign w:val="center"/>
            <w:hideMark/>
          </w:tcPr>
          <w:p w:rsidR="00C50D27" w:rsidRPr="00C50D27" w:rsidRDefault="00C50D27" w:rsidP="00C50D27">
            <w:r w:rsidRPr="00C50D27">
              <w:t>5,324 bushels</w:t>
            </w:r>
          </w:p>
        </w:tc>
        <w:tc>
          <w:tcPr>
            <w:tcW w:w="0" w:type="auto"/>
            <w:vAlign w:val="center"/>
            <w:hideMark/>
          </w:tcPr>
          <w:p w:rsidR="00C50D27" w:rsidRPr="00C50D27" w:rsidRDefault="00C50D27" w:rsidP="00C50D27">
            <w:r w:rsidRPr="00C50D27">
              <w:t>$20.00/bushel</w:t>
            </w:r>
          </w:p>
        </w:tc>
        <w:tc>
          <w:tcPr>
            <w:tcW w:w="0" w:type="auto"/>
            <w:vAlign w:val="center"/>
            <w:hideMark/>
          </w:tcPr>
          <w:p w:rsidR="00C50D27" w:rsidRPr="00C50D27" w:rsidRDefault="00C50D27" w:rsidP="00C50D27">
            <w:r w:rsidRPr="00C50D27">
              <w:t>$106,480</w:t>
            </w:r>
          </w:p>
        </w:tc>
      </w:tr>
      <w:tr w:rsidR="00C50D27" w:rsidRPr="00C50D27" w:rsidTr="00C50D27">
        <w:trPr>
          <w:tblCellSpacing w:w="15" w:type="dxa"/>
        </w:trPr>
        <w:tc>
          <w:tcPr>
            <w:tcW w:w="0" w:type="auto"/>
            <w:vAlign w:val="center"/>
            <w:hideMark/>
          </w:tcPr>
          <w:p w:rsidR="00C50D27" w:rsidRPr="00C50D27" w:rsidRDefault="00C50D27" w:rsidP="00C50D27">
            <w:r w:rsidRPr="00C50D27">
              <w:t>Diversified Crops</w:t>
            </w:r>
          </w:p>
        </w:tc>
        <w:tc>
          <w:tcPr>
            <w:tcW w:w="0" w:type="auto"/>
            <w:vAlign w:val="center"/>
            <w:hideMark/>
          </w:tcPr>
          <w:p w:rsidR="00C50D27" w:rsidRPr="00C50D27" w:rsidRDefault="00C50D27" w:rsidP="00C50D27">
            <w:r w:rsidRPr="00C50D27">
              <w:t>-</w:t>
            </w:r>
          </w:p>
        </w:tc>
        <w:tc>
          <w:tcPr>
            <w:tcW w:w="0" w:type="auto"/>
            <w:vAlign w:val="center"/>
            <w:hideMark/>
          </w:tcPr>
          <w:p w:rsidR="00C50D27" w:rsidRPr="00C50D27" w:rsidRDefault="00C50D27" w:rsidP="00C50D27">
            <w:r w:rsidRPr="00C50D27">
              <w:t>-</w:t>
            </w:r>
          </w:p>
        </w:tc>
        <w:tc>
          <w:tcPr>
            <w:tcW w:w="0" w:type="auto"/>
            <w:vAlign w:val="center"/>
            <w:hideMark/>
          </w:tcPr>
          <w:p w:rsidR="00C50D27" w:rsidRPr="00C50D27" w:rsidRDefault="00C50D27" w:rsidP="00C50D27">
            <w:r w:rsidRPr="00C50D27">
              <w:t>$36,420</w:t>
            </w:r>
          </w:p>
        </w:tc>
      </w:tr>
      <w:tr w:rsidR="00C50D27" w:rsidRPr="00C50D27" w:rsidTr="00C50D27">
        <w:trPr>
          <w:tblCellSpacing w:w="15" w:type="dxa"/>
        </w:trPr>
        <w:tc>
          <w:tcPr>
            <w:tcW w:w="0" w:type="auto"/>
            <w:vAlign w:val="center"/>
            <w:hideMark/>
          </w:tcPr>
          <w:p w:rsidR="00C50D27" w:rsidRPr="00C50D27" w:rsidRDefault="00C50D27" w:rsidP="00C50D27">
            <w:r w:rsidRPr="00C50D27">
              <w:t>Livestock (Eggs, etc.)</w:t>
            </w:r>
          </w:p>
        </w:tc>
        <w:tc>
          <w:tcPr>
            <w:tcW w:w="0" w:type="auto"/>
            <w:vAlign w:val="center"/>
            <w:hideMark/>
          </w:tcPr>
          <w:p w:rsidR="00C50D27" w:rsidRPr="00C50D27" w:rsidRDefault="00C50D27" w:rsidP="00C50D27">
            <w:r w:rsidRPr="00C50D27">
              <w:t>-</w:t>
            </w:r>
          </w:p>
        </w:tc>
        <w:tc>
          <w:tcPr>
            <w:tcW w:w="0" w:type="auto"/>
            <w:vAlign w:val="center"/>
            <w:hideMark/>
          </w:tcPr>
          <w:p w:rsidR="00C50D27" w:rsidRPr="00C50D27" w:rsidRDefault="00C50D27" w:rsidP="00C50D27">
            <w:r w:rsidRPr="00C50D27">
              <w:t>-</w:t>
            </w:r>
          </w:p>
        </w:tc>
        <w:tc>
          <w:tcPr>
            <w:tcW w:w="0" w:type="auto"/>
            <w:vAlign w:val="center"/>
            <w:hideMark/>
          </w:tcPr>
          <w:p w:rsidR="00C50D27" w:rsidRPr="00C50D27" w:rsidRDefault="00C50D27" w:rsidP="00C50D27">
            <w:r w:rsidRPr="00C50D27">
              <w:t>$8,000</w:t>
            </w:r>
          </w:p>
        </w:tc>
      </w:tr>
      <w:tr w:rsidR="00C50D27" w:rsidRPr="00C50D27" w:rsidTr="00C50D27">
        <w:trPr>
          <w:tblCellSpacing w:w="15" w:type="dxa"/>
        </w:trPr>
        <w:tc>
          <w:tcPr>
            <w:tcW w:w="0" w:type="auto"/>
            <w:vAlign w:val="center"/>
            <w:hideMark/>
          </w:tcPr>
          <w:p w:rsidR="00C50D27" w:rsidRPr="00C50D27" w:rsidRDefault="00C50D27" w:rsidP="00C50D27">
            <w:r w:rsidRPr="00C50D27">
              <w:t>Rental Income</w:t>
            </w:r>
          </w:p>
        </w:tc>
        <w:tc>
          <w:tcPr>
            <w:tcW w:w="0" w:type="auto"/>
            <w:vAlign w:val="center"/>
            <w:hideMark/>
          </w:tcPr>
          <w:p w:rsidR="00C50D27" w:rsidRPr="00C50D27" w:rsidRDefault="00C50D27" w:rsidP="00C50D27">
            <w:r w:rsidRPr="00C50D27">
              <w:t>1 lease</w:t>
            </w:r>
          </w:p>
        </w:tc>
        <w:tc>
          <w:tcPr>
            <w:tcW w:w="0" w:type="auto"/>
            <w:vAlign w:val="center"/>
            <w:hideMark/>
          </w:tcPr>
          <w:p w:rsidR="00C50D27" w:rsidRPr="00C50D27" w:rsidRDefault="00C50D27" w:rsidP="00C50D27">
            <w:r w:rsidRPr="00C50D27">
              <w:t>$30,600/year</w:t>
            </w:r>
          </w:p>
        </w:tc>
        <w:tc>
          <w:tcPr>
            <w:tcW w:w="0" w:type="auto"/>
            <w:vAlign w:val="center"/>
            <w:hideMark/>
          </w:tcPr>
          <w:p w:rsidR="00C50D27" w:rsidRPr="00C50D27" w:rsidRDefault="00C50D27" w:rsidP="00C50D27">
            <w:r w:rsidRPr="00C50D27">
              <w:t>$30,600</w:t>
            </w:r>
          </w:p>
        </w:tc>
      </w:tr>
      <w:tr w:rsidR="00C50D27" w:rsidRPr="00C50D27" w:rsidTr="00C50D27">
        <w:trPr>
          <w:tblCellSpacing w:w="15" w:type="dxa"/>
        </w:trPr>
        <w:tc>
          <w:tcPr>
            <w:tcW w:w="0" w:type="auto"/>
            <w:vAlign w:val="center"/>
            <w:hideMark/>
          </w:tcPr>
          <w:p w:rsidR="00C50D27" w:rsidRPr="00C50D27" w:rsidRDefault="00C50D27" w:rsidP="00C50D27">
            <w:r w:rsidRPr="00C50D27">
              <w:rPr>
                <w:b/>
                <w:bCs/>
              </w:rPr>
              <w:t>Total Revenue</w:t>
            </w:r>
          </w:p>
        </w:tc>
        <w:tc>
          <w:tcPr>
            <w:tcW w:w="0" w:type="auto"/>
            <w:vAlign w:val="center"/>
            <w:hideMark/>
          </w:tcPr>
          <w:p w:rsidR="00C50D27" w:rsidRPr="00C50D27" w:rsidRDefault="00C50D27" w:rsidP="00C50D27">
            <w:r w:rsidRPr="00C50D27">
              <w:t>-</w:t>
            </w:r>
          </w:p>
        </w:tc>
        <w:tc>
          <w:tcPr>
            <w:tcW w:w="0" w:type="auto"/>
            <w:vAlign w:val="center"/>
            <w:hideMark/>
          </w:tcPr>
          <w:p w:rsidR="00C50D27" w:rsidRPr="00C50D27" w:rsidRDefault="00C50D27" w:rsidP="00C50D27">
            <w:r w:rsidRPr="00C50D27">
              <w:t>-</w:t>
            </w:r>
          </w:p>
        </w:tc>
        <w:tc>
          <w:tcPr>
            <w:tcW w:w="0" w:type="auto"/>
            <w:vAlign w:val="center"/>
            <w:hideMark/>
          </w:tcPr>
          <w:p w:rsidR="00C50D27" w:rsidRPr="00C50D27" w:rsidRDefault="00C50D27" w:rsidP="00C50D27">
            <w:r w:rsidRPr="00C50D27">
              <w:rPr>
                <w:b/>
                <w:bCs/>
              </w:rPr>
              <w:t>$914,012</w:t>
            </w:r>
          </w:p>
        </w:tc>
      </w:tr>
    </w:tbl>
    <w:p w:rsidR="00C50D27" w:rsidRPr="00C50D27" w:rsidRDefault="00C50D27" w:rsidP="00C50D27">
      <w:pPr>
        <w:rPr>
          <w:b/>
          <w:bCs/>
        </w:rPr>
      </w:pPr>
      <w:r w:rsidRPr="00C50D27">
        <w:rPr>
          <w:b/>
          <w:bCs/>
        </w:rPr>
        <w:t>Cost of Goods Sold (COGS)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7"/>
        <w:gridCol w:w="844"/>
        <w:gridCol w:w="972"/>
        <w:gridCol w:w="1241"/>
      </w:tblGrid>
      <w:tr w:rsidR="00C50D27" w:rsidRPr="00C50D27" w:rsidTr="00C50D27">
        <w:trPr>
          <w:tblHeader/>
          <w:tblCellSpacing w:w="15" w:type="dxa"/>
        </w:trPr>
        <w:tc>
          <w:tcPr>
            <w:tcW w:w="0" w:type="auto"/>
            <w:vAlign w:val="center"/>
            <w:hideMark/>
          </w:tcPr>
          <w:p w:rsidR="00C50D27" w:rsidRPr="00C50D27" w:rsidRDefault="00C50D27" w:rsidP="00C50D27">
            <w:pPr>
              <w:rPr>
                <w:b/>
                <w:bCs/>
              </w:rPr>
            </w:pPr>
            <w:r w:rsidRPr="00C50D27">
              <w:rPr>
                <w:b/>
                <w:bCs/>
              </w:rPr>
              <w:t>Category</w:t>
            </w:r>
          </w:p>
        </w:tc>
        <w:tc>
          <w:tcPr>
            <w:tcW w:w="0" w:type="auto"/>
            <w:vAlign w:val="center"/>
            <w:hideMark/>
          </w:tcPr>
          <w:p w:rsidR="00C50D27" w:rsidRPr="00C50D27" w:rsidRDefault="00C50D27" w:rsidP="00C50D27">
            <w:pPr>
              <w:rPr>
                <w:b/>
                <w:bCs/>
              </w:rPr>
            </w:pPr>
            <w:r w:rsidRPr="00C50D27">
              <w:rPr>
                <w:b/>
                <w:bCs/>
              </w:rPr>
              <w:t>COGS %</w:t>
            </w:r>
          </w:p>
        </w:tc>
        <w:tc>
          <w:tcPr>
            <w:tcW w:w="0" w:type="auto"/>
            <w:vAlign w:val="center"/>
            <w:hideMark/>
          </w:tcPr>
          <w:p w:rsidR="00C50D27" w:rsidRPr="00C50D27" w:rsidRDefault="00C50D27" w:rsidP="00C50D27">
            <w:pPr>
              <w:rPr>
                <w:b/>
                <w:bCs/>
              </w:rPr>
            </w:pPr>
            <w:r w:rsidRPr="00C50D27">
              <w:rPr>
                <w:b/>
                <w:bCs/>
              </w:rPr>
              <w:t>COGS ($)</w:t>
            </w:r>
          </w:p>
        </w:tc>
        <w:tc>
          <w:tcPr>
            <w:tcW w:w="0" w:type="auto"/>
            <w:vAlign w:val="center"/>
            <w:hideMark/>
          </w:tcPr>
          <w:p w:rsidR="00C50D27" w:rsidRPr="00C50D27" w:rsidRDefault="00C50D27" w:rsidP="00C50D27">
            <w:pPr>
              <w:rPr>
                <w:b/>
                <w:bCs/>
              </w:rPr>
            </w:pPr>
            <w:r w:rsidRPr="00C50D27">
              <w:rPr>
                <w:b/>
                <w:bCs/>
              </w:rPr>
              <w:t>Gross Profit</w:t>
            </w:r>
          </w:p>
        </w:tc>
      </w:tr>
      <w:tr w:rsidR="00C50D27" w:rsidRPr="00C50D27" w:rsidTr="00C50D27">
        <w:trPr>
          <w:tblCellSpacing w:w="15" w:type="dxa"/>
        </w:trPr>
        <w:tc>
          <w:tcPr>
            <w:tcW w:w="0" w:type="auto"/>
            <w:vAlign w:val="center"/>
            <w:hideMark/>
          </w:tcPr>
          <w:p w:rsidR="00C50D27" w:rsidRPr="00C50D27" w:rsidRDefault="00C50D27" w:rsidP="00C50D27">
            <w:r w:rsidRPr="00C50D27">
              <w:t>Cider Sales</w:t>
            </w:r>
          </w:p>
        </w:tc>
        <w:tc>
          <w:tcPr>
            <w:tcW w:w="0" w:type="auto"/>
            <w:vAlign w:val="center"/>
            <w:hideMark/>
          </w:tcPr>
          <w:p w:rsidR="00C50D27" w:rsidRPr="00C50D27" w:rsidRDefault="00C50D27" w:rsidP="00C50D27">
            <w:r w:rsidRPr="00C50D27">
              <w:t>35%</w:t>
            </w:r>
          </w:p>
        </w:tc>
        <w:tc>
          <w:tcPr>
            <w:tcW w:w="0" w:type="auto"/>
            <w:vAlign w:val="center"/>
            <w:hideMark/>
          </w:tcPr>
          <w:p w:rsidR="00C50D27" w:rsidRPr="00C50D27" w:rsidRDefault="00C50D27" w:rsidP="00C50D27">
            <w:r w:rsidRPr="00C50D27">
              <w:t>$201,247</w:t>
            </w:r>
          </w:p>
        </w:tc>
        <w:tc>
          <w:tcPr>
            <w:tcW w:w="0" w:type="auto"/>
            <w:vAlign w:val="center"/>
            <w:hideMark/>
          </w:tcPr>
          <w:p w:rsidR="00C50D27" w:rsidRPr="00C50D27" w:rsidRDefault="00C50D27" w:rsidP="00C50D27">
            <w:r w:rsidRPr="00C50D27">
              <w:t>$373,745</w:t>
            </w:r>
          </w:p>
        </w:tc>
      </w:tr>
      <w:tr w:rsidR="00C50D27" w:rsidRPr="00C50D27" w:rsidTr="00C50D27">
        <w:trPr>
          <w:tblCellSpacing w:w="15" w:type="dxa"/>
        </w:trPr>
        <w:tc>
          <w:tcPr>
            <w:tcW w:w="0" w:type="auto"/>
            <w:vAlign w:val="center"/>
            <w:hideMark/>
          </w:tcPr>
          <w:p w:rsidR="00C50D27" w:rsidRPr="00C50D27" w:rsidRDefault="00C50D27" w:rsidP="00C50D27">
            <w:r w:rsidRPr="00C50D27">
              <w:t>Perry Sales</w:t>
            </w:r>
          </w:p>
        </w:tc>
        <w:tc>
          <w:tcPr>
            <w:tcW w:w="0" w:type="auto"/>
            <w:vAlign w:val="center"/>
            <w:hideMark/>
          </w:tcPr>
          <w:p w:rsidR="00C50D27" w:rsidRPr="00C50D27" w:rsidRDefault="00C50D27" w:rsidP="00C50D27">
            <w:r w:rsidRPr="00C50D27">
              <w:t>35%</w:t>
            </w:r>
          </w:p>
        </w:tc>
        <w:tc>
          <w:tcPr>
            <w:tcW w:w="0" w:type="auto"/>
            <w:vAlign w:val="center"/>
            <w:hideMark/>
          </w:tcPr>
          <w:p w:rsidR="00C50D27" w:rsidRPr="00C50D27" w:rsidRDefault="00C50D27" w:rsidP="00C50D27">
            <w:r w:rsidRPr="00C50D27">
              <w:t>$49,000</w:t>
            </w:r>
          </w:p>
        </w:tc>
        <w:tc>
          <w:tcPr>
            <w:tcW w:w="0" w:type="auto"/>
            <w:vAlign w:val="center"/>
            <w:hideMark/>
          </w:tcPr>
          <w:p w:rsidR="00C50D27" w:rsidRPr="00C50D27" w:rsidRDefault="00C50D27" w:rsidP="00C50D27">
            <w:r w:rsidRPr="00C50D27">
              <w:t>$91,000</w:t>
            </w:r>
          </w:p>
        </w:tc>
      </w:tr>
      <w:tr w:rsidR="00C50D27" w:rsidRPr="00C50D27" w:rsidTr="00C50D27">
        <w:trPr>
          <w:tblCellSpacing w:w="15" w:type="dxa"/>
        </w:trPr>
        <w:tc>
          <w:tcPr>
            <w:tcW w:w="0" w:type="auto"/>
            <w:vAlign w:val="center"/>
            <w:hideMark/>
          </w:tcPr>
          <w:p w:rsidR="00C50D27" w:rsidRPr="00C50D27" w:rsidRDefault="00C50D27" w:rsidP="00C50D27">
            <w:r w:rsidRPr="00C50D27">
              <w:t>Non-Alcoholic Cider</w:t>
            </w:r>
          </w:p>
        </w:tc>
        <w:tc>
          <w:tcPr>
            <w:tcW w:w="0" w:type="auto"/>
            <w:vAlign w:val="center"/>
            <w:hideMark/>
          </w:tcPr>
          <w:p w:rsidR="00C50D27" w:rsidRPr="00C50D27" w:rsidRDefault="00C50D27" w:rsidP="00C50D27">
            <w:r w:rsidRPr="00C50D27">
              <w:t>30%</w:t>
            </w:r>
          </w:p>
        </w:tc>
        <w:tc>
          <w:tcPr>
            <w:tcW w:w="0" w:type="auto"/>
            <w:vAlign w:val="center"/>
            <w:hideMark/>
          </w:tcPr>
          <w:p w:rsidR="00C50D27" w:rsidRPr="00C50D27" w:rsidRDefault="00C50D27" w:rsidP="00C50D27">
            <w:r w:rsidRPr="00C50D27">
              <w:t>$12,000</w:t>
            </w:r>
          </w:p>
        </w:tc>
        <w:tc>
          <w:tcPr>
            <w:tcW w:w="0" w:type="auto"/>
            <w:vAlign w:val="center"/>
            <w:hideMark/>
          </w:tcPr>
          <w:p w:rsidR="00C50D27" w:rsidRPr="00C50D27" w:rsidRDefault="00C50D27" w:rsidP="00C50D27">
            <w:r w:rsidRPr="00C50D27">
              <w:t>$28,000</w:t>
            </w:r>
          </w:p>
        </w:tc>
      </w:tr>
      <w:tr w:rsidR="00C50D27" w:rsidRPr="00C50D27" w:rsidTr="00C50D27">
        <w:trPr>
          <w:tblCellSpacing w:w="15" w:type="dxa"/>
        </w:trPr>
        <w:tc>
          <w:tcPr>
            <w:tcW w:w="0" w:type="auto"/>
            <w:vAlign w:val="center"/>
            <w:hideMark/>
          </w:tcPr>
          <w:p w:rsidR="00C50D27" w:rsidRPr="00C50D27" w:rsidRDefault="00C50D27" w:rsidP="00C50D27">
            <w:r w:rsidRPr="00C50D27">
              <w:t>Direct Apple Sales</w:t>
            </w:r>
          </w:p>
        </w:tc>
        <w:tc>
          <w:tcPr>
            <w:tcW w:w="0" w:type="auto"/>
            <w:vAlign w:val="center"/>
            <w:hideMark/>
          </w:tcPr>
          <w:p w:rsidR="00C50D27" w:rsidRPr="00C50D27" w:rsidRDefault="00C50D27" w:rsidP="00C50D27">
            <w:r w:rsidRPr="00C50D27">
              <w:t>20%</w:t>
            </w:r>
          </w:p>
        </w:tc>
        <w:tc>
          <w:tcPr>
            <w:tcW w:w="0" w:type="auto"/>
            <w:vAlign w:val="center"/>
            <w:hideMark/>
          </w:tcPr>
          <w:p w:rsidR="00C50D27" w:rsidRPr="00C50D27" w:rsidRDefault="00C50D27" w:rsidP="00C50D27">
            <w:r w:rsidRPr="00C50D27">
              <w:t>$2,000</w:t>
            </w:r>
          </w:p>
        </w:tc>
        <w:tc>
          <w:tcPr>
            <w:tcW w:w="0" w:type="auto"/>
            <w:vAlign w:val="center"/>
            <w:hideMark/>
          </w:tcPr>
          <w:p w:rsidR="00C50D27" w:rsidRPr="00C50D27" w:rsidRDefault="00C50D27" w:rsidP="00C50D27">
            <w:r w:rsidRPr="00C50D27">
              <w:t>$8,000</w:t>
            </w:r>
          </w:p>
        </w:tc>
      </w:tr>
      <w:tr w:rsidR="00C50D27" w:rsidRPr="00C50D27" w:rsidTr="00C50D27">
        <w:trPr>
          <w:tblCellSpacing w:w="15" w:type="dxa"/>
        </w:trPr>
        <w:tc>
          <w:tcPr>
            <w:tcW w:w="0" w:type="auto"/>
            <w:vAlign w:val="center"/>
            <w:hideMark/>
          </w:tcPr>
          <w:p w:rsidR="00C50D27" w:rsidRPr="00C50D27" w:rsidRDefault="00C50D27" w:rsidP="00C50D27">
            <w:r w:rsidRPr="00C50D27">
              <w:t>Bulk Apple Sales</w:t>
            </w:r>
          </w:p>
        </w:tc>
        <w:tc>
          <w:tcPr>
            <w:tcW w:w="0" w:type="auto"/>
            <w:vAlign w:val="center"/>
            <w:hideMark/>
          </w:tcPr>
          <w:p w:rsidR="00C50D27" w:rsidRPr="00C50D27" w:rsidRDefault="00C50D27" w:rsidP="00C50D27">
            <w:r w:rsidRPr="00C50D27">
              <w:t>10%</w:t>
            </w:r>
          </w:p>
        </w:tc>
        <w:tc>
          <w:tcPr>
            <w:tcW w:w="0" w:type="auto"/>
            <w:vAlign w:val="center"/>
            <w:hideMark/>
          </w:tcPr>
          <w:p w:rsidR="00C50D27" w:rsidRPr="00C50D27" w:rsidRDefault="00C50D27" w:rsidP="00C50D27">
            <w:r w:rsidRPr="00C50D27">
              <w:t>$10,648</w:t>
            </w:r>
          </w:p>
        </w:tc>
        <w:tc>
          <w:tcPr>
            <w:tcW w:w="0" w:type="auto"/>
            <w:vAlign w:val="center"/>
            <w:hideMark/>
          </w:tcPr>
          <w:p w:rsidR="00C50D27" w:rsidRPr="00C50D27" w:rsidRDefault="00C50D27" w:rsidP="00C50D27">
            <w:r w:rsidRPr="00C50D27">
              <w:t>$95,832</w:t>
            </w:r>
          </w:p>
        </w:tc>
      </w:tr>
      <w:tr w:rsidR="00C50D27" w:rsidRPr="00C50D27" w:rsidTr="00C50D27">
        <w:trPr>
          <w:tblCellSpacing w:w="15" w:type="dxa"/>
        </w:trPr>
        <w:tc>
          <w:tcPr>
            <w:tcW w:w="0" w:type="auto"/>
            <w:vAlign w:val="center"/>
            <w:hideMark/>
          </w:tcPr>
          <w:p w:rsidR="00C50D27" w:rsidRPr="00C50D27" w:rsidRDefault="00C50D27" w:rsidP="00C50D27">
            <w:r w:rsidRPr="00C50D27">
              <w:t>Diversified Crops</w:t>
            </w:r>
          </w:p>
        </w:tc>
        <w:tc>
          <w:tcPr>
            <w:tcW w:w="0" w:type="auto"/>
            <w:vAlign w:val="center"/>
            <w:hideMark/>
          </w:tcPr>
          <w:p w:rsidR="00C50D27" w:rsidRPr="00C50D27" w:rsidRDefault="00C50D27" w:rsidP="00C50D27">
            <w:r w:rsidRPr="00C50D27">
              <w:t>40%</w:t>
            </w:r>
          </w:p>
        </w:tc>
        <w:tc>
          <w:tcPr>
            <w:tcW w:w="0" w:type="auto"/>
            <w:vAlign w:val="center"/>
            <w:hideMark/>
          </w:tcPr>
          <w:p w:rsidR="00C50D27" w:rsidRPr="00C50D27" w:rsidRDefault="00C50D27" w:rsidP="00C50D27">
            <w:r w:rsidRPr="00C50D27">
              <w:t>$14,568</w:t>
            </w:r>
          </w:p>
        </w:tc>
        <w:tc>
          <w:tcPr>
            <w:tcW w:w="0" w:type="auto"/>
            <w:vAlign w:val="center"/>
            <w:hideMark/>
          </w:tcPr>
          <w:p w:rsidR="00C50D27" w:rsidRPr="00C50D27" w:rsidRDefault="00C50D27" w:rsidP="00C50D27">
            <w:r w:rsidRPr="00C50D27">
              <w:t>$21,852</w:t>
            </w:r>
          </w:p>
        </w:tc>
      </w:tr>
      <w:tr w:rsidR="00C50D27" w:rsidRPr="00C50D27" w:rsidTr="00C50D27">
        <w:trPr>
          <w:tblCellSpacing w:w="15" w:type="dxa"/>
        </w:trPr>
        <w:tc>
          <w:tcPr>
            <w:tcW w:w="0" w:type="auto"/>
            <w:vAlign w:val="center"/>
            <w:hideMark/>
          </w:tcPr>
          <w:p w:rsidR="00C50D27" w:rsidRPr="00C50D27" w:rsidRDefault="00C50D27" w:rsidP="00C50D27">
            <w:r w:rsidRPr="00C50D27">
              <w:t>Livestock</w:t>
            </w:r>
          </w:p>
        </w:tc>
        <w:tc>
          <w:tcPr>
            <w:tcW w:w="0" w:type="auto"/>
            <w:vAlign w:val="center"/>
            <w:hideMark/>
          </w:tcPr>
          <w:p w:rsidR="00C50D27" w:rsidRPr="00C50D27" w:rsidRDefault="00C50D27" w:rsidP="00C50D27">
            <w:r w:rsidRPr="00C50D27">
              <w:t>50%</w:t>
            </w:r>
          </w:p>
        </w:tc>
        <w:tc>
          <w:tcPr>
            <w:tcW w:w="0" w:type="auto"/>
            <w:vAlign w:val="center"/>
            <w:hideMark/>
          </w:tcPr>
          <w:p w:rsidR="00C50D27" w:rsidRPr="00C50D27" w:rsidRDefault="00C50D27" w:rsidP="00C50D27">
            <w:r w:rsidRPr="00C50D27">
              <w:t>$4,000</w:t>
            </w:r>
          </w:p>
        </w:tc>
        <w:tc>
          <w:tcPr>
            <w:tcW w:w="0" w:type="auto"/>
            <w:vAlign w:val="center"/>
            <w:hideMark/>
          </w:tcPr>
          <w:p w:rsidR="00C50D27" w:rsidRPr="00C50D27" w:rsidRDefault="00C50D27" w:rsidP="00C50D27">
            <w:r w:rsidRPr="00C50D27">
              <w:t>$4,000</w:t>
            </w:r>
          </w:p>
        </w:tc>
      </w:tr>
      <w:tr w:rsidR="00C50D27" w:rsidRPr="00C50D27" w:rsidTr="00C50D27">
        <w:trPr>
          <w:tblCellSpacing w:w="15" w:type="dxa"/>
        </w:trPr>
        <w:tc>
          <w:tcPr>
            <w:tcW w:w="0" w:type="auto"/>
            <w:vAlign w:val="center"/>
            <w:hideMark/>
          </w:tcPr>
          <w:p w:rsidR="00C50D27" w:rsidRPr="00C50D27" w:rsidRDefault="00C50D27" w:rsidP="00C50D27">
            <w:r w:rsidRPr="00C50D27">
              <w:t>Rental Income</w:t>
            </w:r>
          </w:p>
        </w:tc>
        <w:tc>
          <w:tcPr>
            <w:tcW w:w="0" w:type="auto"/>
            <w:vAlign w:val="center"/>
            <w:hideMark/>
          </w:tcPr>
          <w:p w:rsidR="00C50D27" w:rsidRPr="00C50D27" w:rsidRDefault="00C50D27" w:rsidP="00C50D27">
            <w:r w:rsidRPr="00C50D27">
              <w:t>15%</w:t>
            </w:r>
          </w:p>
        </w:tc>
        <w:tc>
          <w:tcPr>
            <w:tcW w:w="0" w:type="auto"/>
            <w:vAlign w:val="center"/>
            <w:hideMark/>
          </w:tcPr>
          <w:p w:rsidR="00C50D27" w:rsidRPr="00C50D27" w:rsidRDefault="00C50D27" w:rsidP="00C50D27">
            <w:r w:rsidRPr="00C50D27">
              <w:t>$4,590</w:t>
            </w:r>
          </w:p>
        </w:tc>
        <w:tc>
          <w:tcPr>
            <w:tcW w:w="0" w:type="auto"/>
            <w:vAlign w:val="center"/>
            <w:hideMark/>
          </w:tcPr>
          <w:p w:rsidR="00C50D27" w:rsidRPr="00C50D27" w:rsidRDefault="00C50D27" w:rsidP="00C50D27">
            <w:r w:rsidRPr="00C50D27">
              <w:t>$26,010</w:t>
            </w:r>
          </w:p>
        </w:tc>
      </w:tr>
      <w:tr w:rsidR="00C50D27" w:rsidRPr="00C50D27" w:rsidTr="00C50D27">
        <w:trPr>
          <w:tblCellSpacing w:w="15" w:type="dxa"/>
        </w:trPr>
        <w:tc>
          <w:tcPr>
            <w:tcW w:w="0" w:type="auto"/>
            <w:vAlign w:val="center"/>
            <w:hideMark/>
          </w:tcPr>
          <w:p w:rsidR="00C50D27" w:rsidRPr="00C50D27" w:rsidRDefault="00C50D27" w:rsidP="00C50D27">
            <w:r w:rsidRPr="00C50D27">
              <w:rPr>
                <w:b/>
                <w:bCs/>
              </w:rPr>
              <w:t>Total</w:t>
            </w:r>
          </w:p>
        </w:tc>
        <w:tc>
          <w:tcPr>
            <w:tcW w:w="0" w:type="auto"/>
            <w:vAlign w:val="center"/>
            <w:hideMark/>
          </w:tcPr>
          <w:p w:rsidR="00C50D27" w:rsidRPr="00C50D27" w:rsidRDefault="00C50D27" w:rsidP="00C50D27">
            <w:r w:rsidRPr="00C50D27">
              <w:t>-</w:t>
            </w:r>
          </w:p>
        </w:tc>
        <w:tc>
          <w:tcPr>
            <w:tcW w:w="0" w:type="auto"/>
            <w:vAlign w:val="center"/>
            <w:hideMark/>
          </w:tcPr>
          <w:p w:rsidR="00C50D27" w:rsidRPr="00C50D27" w:rsidRDefault="00C50D27" w:rsidP="00C50D27">
            <w:r w:rsidRPr="00C50D27">
              <w:t>$297,053</w:t>
            </w:r>
          </w:p>
        </w:tc>
        <w:tc>
          <w:tcPr>
            <w:tcW w:w="0" w:type="auto"/>
            <w:vAlign w:val="center"/>
            <w:hideMark/>
          </w:tcPr>
          <w:p w:rsidR="00C50D27" w:rsidRPr="00C50D27" w:rsidRDefault="00C50D27" w:rsidP="00C50D27">
            <w:r w:rsidRPr="00C50D27">
              <w:t>$616,959</w:t>
            </w:r>
          </w:p>
        </w:tc>
      </w:tr>
    </w:tbl>
    <w:p w:rsidR="00C50D27" w:rsidRPr="00C50D27" w:rsidRDefault="00C50D27" w:rsidP="00C50D27">
      <w:pPr>
        <w:rPr>
          <w:b/>
          <w:bCs/>
        </w:rPr>
      </w:pPr>
      <w:r w:rsidRPr="00C50D27">
        <w:rPr>
          <w:b/>
          <w:bCs/>
        </w:rPr>
        <w:t>Fixed Operating Expenses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1"/>
        <w:gridCol w:w="1271"/>
      </w:tblGrid>
      <w:tr w:rsidR="00C50D27" w:rsidRPr="00C50D27" w:rsidTr="00C50D27">
        <w:trPr>
          <w:tblHeader/>
          <w:tblCellSpacing w:w="15" w:type="dxa"/>
        </w:trPr>
        <w:tc>
          <w:tcPr>
            <w:tcW w:w="0" w:type="auto"/>
            <w:vAlign w:val="center"/>
            <w:hideMark/>
          </w:tcPr>
          <w:p w:rsidR="00C50D27" w:rsidRPr="00C50D27" w:rsidRDefault="00C50D27" w:rsidP="00C50D27">
            <w:pPr>
              <w:rPr>
                <w:b/>
                <w:bCs/>
              </w:rPr>
            </w:pPr>
            <w:r w:rsidRPr="00C50D27">
              <w:rPr>
                <w:b/>
                <w:bCs/>
              </w:rPr>
              <w:lastRenderedPageBreak/>
              <w:t>Expense Category</w:t>
            </w:r>
          </w:p>
        </w:tc>
        <w:tc>
          <w:tcPr>
            <w:tcW w:w="0" w:type="auto"/>
            <w:vAlign w:val="center"/>
            <w:hideMark/>
          </w:tcPr>
          <w:p w:rsidR="00C50D27" w:rsidRPr="00C50D27" w:rsidRDefault="00C50D27" w:rsidP="00C50D27">
            <w:pPr>
              <w:rPr>
                <w:b/>
                <w:bCs/>
              </w:rPr>
            </w:pPr>
            <w:r w:rsidRPr="00C50D27">
              <w:rPr>
                <w:b/>
                <w:bCs/>
              </w:rPr>
              <w:t>Annual Cost</w:t>
            </w:r>
          </w:p>
        </w:tc>
      </w:tr>
      <w:tr w:rsidR="00C50D27" w:rsidRPr="00C50D27" w:rsidTr="00C50D27">
        <w:trPr>
          <w:tblCellSpacing w:w="15" w:type="dxa"/>
        </w:trPr>
        <w:tc>
          <w:tcPr>
            <w:tcW w:w="0" w:type="auto"/>
            <w:vAlign w:val="center"/>
            <w:hideMark/>
          </w:tcPr>
          <w:p w:rsidR="00C50D27" w:rsidRPr="00C50D27" w:rsidRDefault="00C50D27" w:rsidP="00C50D27">
            <w:r w:rsidRPr="00C50D27">
              <w:t>Labor (Contracted)</w:t>
            </w:r>
          </w:p>
        </w:tc>
        <w:tc>
          <w:tcPr>
            <w:tcW w:w="0" w:type="auto"/>
            <w:vAlign w:val="center"/>
            <w:hideMark/>
          </w:tcPr>
          <w:p w:rsidR="00C50D27" w:rsidRPr="00C50D27" w:rsidRDefault="00C50D27" w:rsidP="00C50D27">
            <w:r w:rsidRPr="00C50D27">
              <w:t>$20,000</w:t>
            </w:r>
          </w:p>
        </w:tc>
      </w:tr>
      <w:tr w:rsidR="00C50D27" w:rsidRPr="00C50D27" w:rsidTr="00C50D27">
        <w:trPr>
          <w:tblCellSpacing w:w="15" w:type="dxa"/>
        </w:trPr>
        <w:tc>
          <w:tcPr>
            <w:tcW w:w="0" w:type="auto"/>
            <w:vAlign w:val="center"/>
            <w:hideMark/>
          </w:tcPr>
          <w:p w:rsidR="00C50D27" w:rsidRPr="00C50D27" w:rsidRDefault="00C50D27" w:rsidP="00C50D27">
            <w:r w:rsidRPr="00C50D27">
              <w:t>Insurance &amp; Compliance</w:t>
            </w:r>
          </w:p>
        </w:tc>
        <w:tc>
          <w:tcPr>
            <w:tcW w:w="0" w:type="auto"/>
            <w:vAlign w:val="center"/>
            <w:hideMark/>
          </w:tcPr>
          <w:p w:rsidR="00C50D27" w:rsidRPr="00C50D27" w:rsidRDefault="00C50D27" w:rsidP="00C50D27">
            <w:r w:rsidRPr="00C50D27">
              <w:t>$12,000</w:t>
            </w:r>
          </w:p>
        </w:tc>
      </w:tr>
      <w:tr w:rsidR="00C50D27" w:rsidRPr="00C50D27" w:rsidTr="00C50D27">
        <w:trPr>
          <w:tblCellSpacing w:w="15" w:type="dxa"/>
        </w:trPr>
        <w:tc>
          <w:tcPr>
            <w:tcW w:w="0" w:type="auto"/>
            <w:vAlign w:val="center"/>
            <w:hideMark/>
          </w:tcPr>
          <w:p w:rsidR="00C50D27" w:rsidRPr="00C50D27" w:rsidRDefault="00C50D27" w:rsidP="00C50D27">
            <w:r w:rsidRPr="00C50D27">
              <w:t>Utilities</w:t>
            </w:r>
          </w:p>
        </w:tc>
        <w:tc>
          <w:tcPr>
            <w:tcW w:w="0" w:type="auto"/>
            <w:vAlign w:val="center"/>
            <w:hideMark/>
          </w:tcPr>
          <w:p w:rsidR="00C50D27" w:rsidRPr="00C50D27" w:rsidRDefault="00C50D27" w:rsidP="00C50D27">
            <w:r w:rsidRPr="00C50D27">
              <w:t>$6,000</w:t>
            </w:r>
          </w:p>
        </w:tc>
      </w:tr>
      <w:tr w:rsidR="00C50D27" w:rsidRPr="00C50D27" w:rsidTr="00C50D27">
        <w:trPr>
          <w:tblCellSpacing w:w="15" w:type="dxa"/>
        </w:trPr>
        <w:tc>
          <w:tcPr>
            <w:tcW w:w="0" w:type="auto"/>
            <w:vAlign w:val="center"/>
            <w:hideMark/>
          </w:tcPr>
          <w:p w:rsidR="00C50D27" w:rsidRPr="00C50D27" w:rsidRDefault="00C50D27" w:rsidP="00C50D27">
            <w:r w:rsidRPr="00C50D27">
              <w:t>Marketing</w:t>
            </w:r>
          </w:p>
        </w:tc>
        <w:tc>
          <w:tcPr>
            <w:tcW w:w="0" w:type="auto"/>
            <w:vAlign w:val="center"/>
            <w:hideMark/>
          </w:tcPr>
          <w:p w:rsidR="00C50D27" w:rsidRPr="00C50D27" w:rsidRDefault="00C50D27" w:rsidP="00C50D27">
            <w:r w:rsidRPr="00C50D27">
              <w:t>$20,000</w:t>
            </w:r>
          </w:p>
        </w:tc>
      </w:tr>
      <w:tr w:rsidR="00C50D27" w:rsidRPr="00C50D27" w:rsidTr="00C50D27">
        <w:trPr>
          <w:tblCellSpacing w:w="15" w:type="dxa"/>
        </w:trPr>
        <w:tc>
          <w:tcPr>
            <w:tcW w:w="0" w:type="auto"/>
            <w:vAlign w:val="center"/>
            <w:hideMark/>
          </w:tcPr>
          <w:p w:rsidR="00C50D27" w:rsidRPr="00C50D27" w:rsidRDefault="00C50D27" w:rsidP="00C50D27">
            <w:r w:rsidRPr="00C50D27">
              <w:t>Equipment Maintenance</w:t>
            </w:r>
          </w:p>
        </w:tc>
        <w:tc>
          <w:tcPr>
            <w:tcW w:w="0" w:type="auto"/>
            <w:vAlign w:val="center"/>
            <w:hideMark/>
          </w:tcPr>
          <w:p w:rsidR="00C50D27" w:rsidRPr="00C50D27" w:rsidRDefault="00C50D27" w:rsidP="00C50D27">
            <w:r w:rsidRPr="00C50D27">
              <w:t>$8,000</w:t>
            </w:r>
          </w:p>
        </w:tc>
      </w:tr>
      <w:tr w:rsidR="00C50D27" w:rsidRPr="00C50D27" w:rsidTr="00C50D27">
        <w:trPr>
          <w:tblCellSpacing w:w="15" w:type="dxa"/>
        </w:trPr>
        <w:tc>
          <w:tcPr>
            <w:tcW w:w="0" w:type="auto"/>
            <w:vAlign w:val="center"/>
            <w:hideMark/>
          </w:tcPr>
          <w:p w:rsidR="00C50D27" w:rsidRPr="00C50D27" w:rsidRDefault="00C50D27" w:rsidP="00C50D27">
            <w:r w:rsidRPr="00C50D27">
              <w:t>Property Maintenance</w:t>
            </w:r>
          </w:p>
        </w:tc>
        <w:tc>
          <w:tcPr>
            <w:tcW w:w="0" w:type="auto"/>
            <w:vAlign w:val="center"/>
            <w:hideMark/>
          </w:tcPr>
          <w:p w:rsidR="00C50D27" w:rsidRPr="00C50D27" w:rsidRDefault="00C50D27" w:rsidP="00C50D27">
            <w:r w:rsidRPr="00C50D27">
              <w:t>$5,000</w:t>
            </w:r>
          </w:p>
        </w:tc>
      </w:tr>
      <w:tr w:rsidR="00C50D27" w:rsidRPr="00C50D27" w:rsidTr="00C50D27">
        <w:trPr>
          <w:tblCellSpacing w:w="15" w:type="dxa"/>
        </w:trPr>
        <w:tc>
          <w:tcPr>
            <w:tcW w:w="0" w:type="auto"/>
            <w:vAlign w:val="center"/>
            <w:hideMark/>
          </w:tcPr>
          <w:p w:rsidR="00C50D27" w:rsidRPr="00C50D27" w:rsidRDefault="00C50D27" w:rsidP="00C50D27">
            <w:r w:rsidRPr="00C50D27">
              <w:t>Administrative</w:t>
            </w:r>
          </w:p>
        </w:tc>
        <w:tc>
          <w:tcPr>
            <w:tcW w:w="0" w:type="auto"/>
            <w:vAlign w:val="center"/>
            <w:hideMark/>
          </w:tcPr>
          <w:p w:rsidR="00C50D27" w:rsidRPr="00C50D27" w:rsidRDefault="00C50D27" w:rsidP="00C50D27">
            <w:r w:rsidRPr="00C50D27">
              <w:t>$10,000</w:t>
            </w:r>
          </w:p>
        </w:tc>
      </w:tr>
      <w:tr w:rsidR="00C50D27" w:rsidRPr="00C50D27" w:rsidTr="00C50D27">
        <w:trPr>
          <w:tblCellSpacing w:w="15" w:type="dxa"/>
        </w:trPr>
        <w:tc>
          <w:tcPr>
            <w:tcW w:w="0" w:type="auto"/>
            <w:vAlign w:val="center"/>
            <w:hideMark/>
          </w:tcPr>
          <w:p w:rsidR="00C50D27" w:rsidRPr="00C50D27" w:rsidRDefault="00C50D27" w:rsidP="00C50D27">
            <w:r w:rsidRPr="00C50D27">
              <w:t>Mortgage (30yr, $735K @6.5%)</w:t>
            </w:r>
          </w:p>
        </w:tc>
        <w:tc>
          <w:tcPr>
            <w:tcW w:w="0" w:type="auto"/>
            <w:vAlign w:val="center"/>
            <w:hideMark/>
          </w:tcPr>
          <w:p w:rsidR="00C50D27" w:rsidRPr="00C50D27" w:rsidRDefault="00C50D27" w:rsidP="00C50D27">
            <w:r w:rsidRPr="00C50D27">
              <w:t>$55,692</w:t>
            </w:r>
          </w:p>
        </w:tc>
      </w:tr>
      <w:tr w:rsidR="00C50D27" w:rsidRPr="00C50D27" w:rsidTr="00C50D27">
        <w:trPr>
          <w:tblCellSpacing w:w="15" w:type="dxa"/>
        </w:trPr>
        <w:tc>
          <w:tcPr>
            <w:tcW w:w="0" w:type="auto"/>
            <w:vAlign w:val="center"/>
            <w:hideMark/>
          </w:tcPr>
          <w:p w:rsidR="00C50D27" w:rsidRPr="00C50D27" w:rsidRDefault="00C50D27" w:rsidP="00C50D27">
            <w:r w:rsidRPr="00C50D27">
              <w:t>Equipment Loan (5yr, $100K @6%)</w:t>
            </w:r>
          </w:p>
        </w:tc>
        <w:tc>
          <w:tcPr>
            <w:tcW w:w="0" w:type="auto"/>
            <w:vAlign w:val="center"/>
            <w:hideMark/>
          </w:tcPr>
          <w:p w:rsidR="00C50D27" w:rsidRPr="00C50D27" w:rsidRDefault="00C50D27" w:rsidP="00C50D27">
            <w:r w:rsidRPr="00C50D27">
              <w:t>$23,700</w:t>
            </w:r>
          </w:p>
        </w:tc>
      </w:tr>
      <w:tr w:rsidR="00C50D27" w:rsidRPr="00C50D27" w:rsidTr="00C50D27">
        <w:trPr>
          <w:tblCellSpacing w:w="15" w:type="dxa"/>
        </w:trPr>
        <w:tc>
          <w:tcPr>
            <w:tcW w:w="0" w:type="auto"/>
            <w:vAlign w:val="center"/>
            <w:hideMark/>
          </w:tcPr>
          <w:p w:rsidR="00C50D27" w:rsidRPr="00C50D27" w:rsidRDefault="00C50D27" w:rsidP="00C50D27">
            <w:r w:rsidRPr="00C50D27">
              <w:rPr>
                <w:b/>
                <w:bCs/>
              </w:rPr>
              <w:t>Total Fixed Expenses</w:t>
            </w:r>
          </w:p>
        </w:tc>
        <w:tc>
          <w:tcPr>
            <w:tcW w:w="0" w:type="auto"/>
            <w:vAlign w:val="center"/>
            <w:hideMark/>
          </w:tcPr>
          <w:p w:rsidR="00C50D27" w:rsidRPr="00C50D27" w:rsidRDefault="00C50D27" w:rsidP="00C50D27">
            <w:r w:rsidRPr="00C50D27">
              <w:rPr>
                <w:b/>
                <w:bCs/>
              </w:rPr>
              <w:t>$160,392</w:t>
            </w:r>
          </w:p>
        </w:tc>
      </w:tr>
    </w:tbl>
    <w:p w:rsidR="00C50D27" w:rsidRPr="00C50D27" w:rsidRDefault="00C50D27" w:rsidP="00C50D27">
      <w:pPr>
        <w:rPr>
          <w:b/>
          <w:bCs/>
        </w:rPr>
      </w:pPr>
      <w:r w:rsidRPr="00C50D27">
        <w:rPr>
          <w:b/>
          <w:bCs/>
        </w:rPr>
        <w:t>Earnings (2029)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1"/>
        <w:gridCol w:w="989"/>
      </w:tblGrid>
      <w:tr w:rsidR="00C50D27" w:rsidRPr="00C50D27" w:rsidTr="00C50D27">
        <w:trPr>
          <w:tblHeader/>
          <w:tblCellSpacing w:w="15" w:type="dxa"/>
        </w:trPr>
        <w:tc>
          <w:tcPr>
            <w:tcW w:w="0" w:type="auto"/>
            <w:vAlign w:val="center"/>
            <w:hideMark/>
          </w:tcPr>
          <w:p w:rsidR="00C50D27" w:rsidRPr="00C50D27" w:rsidRDefault="00C50D27" w:rsidP="00C50D27">
            <w:pPr>
              <w:rPr>
                <w:b/>
                <w:bCs/>
              </w:rPr>
            </w:pPr>
            <w:r w:rsidRPr="00C50D27">
              <w:rPr>
                <w:b/>
                <w:bCs/>
              </w:rPr>
              <w:t>Metric</w:t>
            </w:r>
          </w:p>
        </w:tc>
        <w:tc>
          <w:tcPr>
            <w:tcW w:w="0" w:type="auto"/>
            <w:vAlign w:val="center"/>
            <w:hideMark/>
          </w:tcPr>
          <w:p w:rsidR="00C50D27" w:rsidRPr="00C50D27" w:rsidRDefault="00C50D27" w:rsidP="00C50D27">
            <w:pPr>
              <w:rPr>
                <w:b/>
                <w:bCs/>
              </w:rPr>
            </w:pPr>
            <w:r w:rsidRPr="00C50D27">
              <w:rPr>
                <w:b/>
                <w:bCs/>
              </w:rPr>
              <w:t>Amount</w:t>
            </w:r>
          </w:p>
        </w:tc>
      </w:tr>
      <w:tr w:rsidR="00C50D27" w:rsidRPr="00C50D27" w:rsidTr="00C50D27">
        <w:trPr>
          <w:tblCellSpacing w:w="15" w:type="dxa"/>
        </w:trPr>
        <w:tc>
          <w:tcPr>
            <w:tcW w:w="0" w:type="auto"/>
            <w:vAlign w:val="center"/>
            <w:hideMark/>
          </w:tcPr>
          <w:p w:rsidR="00C50D27" w:rsidRPr="00C50D27" w:rsidRDefault="00C50D27" w:rsidP="00C50D27">
            <w:r w:rsidRPr="00C50D27">
              <w:t>Total Revenue</w:t>
            </w:r>
          </w:p>
        </w:tc>
        <w:tc>
          <w:tcPr>
            <w:tcW w:w="0" w:type="auto"/>
            <w:vAlign w:val="center"/>
            <w:hideMark/>
          </w:tcPr>
          <w:p w:rsidR="00C50D27" w:rsidRPr="00C50D27" w:rsidRDefault="00C50D27" w:rsidP="00C50D27">
            <w:r w:rsidRPr="00C50D27">
              <w:t>$914,012</w:t>
            </w:r>
          </w:p>
        </w:tc>
      </w:tr>
      <w:tr w:rsidR="00C50D27" w:rsidRPr="00C50D27" w:rsidTr="00C50D27">
        <w:trPr>
          <w:tblCellSpacing w:w="15" w:type="dxa"/>
        </w:trPr>
        <w:tc>
          <w:tcPr>
            <w:tcW w:w="0" w:type="auto"/>
            <w:vAlign w:val="center"/>
            <w:hideMark/>
          </w:tcPr>
          <w:p w:rsidR="00C50D27" w:rsidRPr="00C50D27" w:rsidRDefault="00C50D27" w:rsidP="00C50D27">
            <w:r w:rsidRPr="00C50D27">
              <w:t>Total COGS</w:t>
            </w:r>
          </w:p>
        </w:tc>
        <w:tc>
          <w:tcPr>
            <w:tcW w:w="0" w:type="auto"/>
            <w:vAlign w:val="center"/>
            <w:hideMark/>
          </w:tcPr>
          <w:p w:rsidR="00C50D27" w:rsidRPr="00C50D27" w:rsidRDefault="00C50D27" w:rsidP="00C50D27">
            <w:r w:rsidRPr="00C50D27">
              <w:t>$297,053</w:t>
            </w:r>
          </w:p>
        </w:tc>
      </w:tr>
      <w:tr w:rsidR="00C50D27" w:rsidRPr="00C50D27" w:rsidTr="00C50D27">
        <w:trPr>
          <w:tblCellSpacing w:w="15" w:type="dxa"/>
        </w:trPr>
        <w:tc>
          <w:tcPr>
            <w:tcW w:w="0" w:type="auto"/>
            <w:vAlign w:val="center"/>
            <w:hideMark/>
          </w:tcPr>
          <w:p w:rsidR="00C50D27" w:rsidRPr="00C50D27" w:rsidRDefault="00C50D27" w:rsidP="00C50D27">
            <w:r w:rsidRPr="00C50D27">
              <w:t>Gross Profit</w:t>
            </w:r>
          </w:p>
        </w:tc>
        <w:tc>
          <w:tcPr>
            <w:tcW w:w="0" w:type="auto"/>
            <w:vAlign w:val="center"/>
            <w:hideMark/>
          </w:tcPr>
          <w:p w:rsidR="00C50D27" w:rsidRPr="00C50D27" w:rsidRDefault="00C50D27" w:rsidP="00C50D27">
            <w:r w:rsidRPr="00C50D27">
              <w:t>$616,959</w:t>
            </w:r>
          </w:p>
        </w:tc>
      </w:tr>
      <w:tr w:rsidR="00C50D27" w:rsidRPr="00C50D27" w:rsidTr="00C50D27">
        <w:trPr>
          <w:tblCellSpacing w:w="15" w:type="dxa"/>
        </w:trPr>
        <w:tc>
          <w:tcPr>
            <w:tcW w:w="0" w:type="auto"/>
            <w:vAlign w:val="center"/>
            <w:hideMark/>
          </w:tcPr>
          <w:p w:rsidR="00C50D27" w:rsidRPr="00C50D27" w:rsidRDefault="00C50D27" w:rsidP="00C50D27">
            <w:r w:rsidRPr="00C50D27">
              <w:t>Fixed Operating Expenses</w:t>
            </w:r>
          </w:p>
        </w:tc>
        <w:tc>
          <w:tcPr>
            <w:tcW w:w="0" w:type="auto"/>
            <w:vAlign w:val="center"/>
            <w:hideMark/>
          </w:tcPr>
          <w:p w:rsidR="00C50D27" w:rsidRPr="00C50D27" w:rsidRDefault="00C50D27" w:rsidP="00C50D27">
            <w:r w:rsidRPr="00C50D27">
              <w:t>$160,392</w:t>
            </w:r>
          </w:p>
        </w:tc>
      </w:tr>
      <w:tr w:rsidR="00C50D27" w:rsidRPr="00C50D27" w:rsidTr="00C50D27">
        <w:trPr>
          <w:tblCellSpacing w:w="15" w:type="dxa"/>
        </w:trPr>
        <w:tc>
          <w:tcPr>
            <w:tcW w:w="0" w:type="auto"/>
            <w:vAlign w:val="center"/>
            <w:hideMark/>
          </w:tcPr>
          <w:p w:rsidR="00C50D27" w:rsidRPr="00C50D27" w:rsidRDefault="00C50D27" w:rsidP="00C50D27">
            <w:r w:rsidRPr="00C50D27">
              <w:rPr>
                <w:b/>
                <w:bCs/>
              </w:rPr>
              <w:t>EBITDA</w:t>
            </w:r>
          </w:p>
        </w:tc>
        <w:tc>
          <w:tcPr>
            <w:tcW w:w="0" w:type="auto"/>
            <w:vAlign w:val="center"/>
            <w:hideMark/>
          </w:tcPr>
          <w:p w:rsidR="00C50D27" w:rsidRPr="00C50D27" w:rsidRDefault="00C50D27" w:rsidP="00C50D27">
            <w:r w:rsidRPr="00C50D27">
              <w:rPr>
                <w:b/>
                <w:bCs/>
              </w:rPr>
              <w:t>$456,567</w:t>
            </w:r>
          </w:p>
        </w:tc>
      </w:tr>
    </w:tbl>
    <w:p w:rsidR="00C50D27" w:rsidRPr="00C50D27" w:rsidRDefault="00C50D27" w:rsidP="00C50D27">
      <w:pPr>
        <w:rPr>
          <w:b/>
          <w:bCs/>
        </w:rPr>
      </w:pPr>
      <w:r w:rsidRPr="00C50D27">
        <w:rPr>
          <w:b/>
          <w:bCs/>
        </w:rPr>
        <w:t>5-Year Cash Flow Forecast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
        <w:gridCol w:w="972"/>
        <w:gridCol w:w="987"/>
      </w:tblGrid>
      <w:tr w:rsidR="00C50D27" w:rsidRPr="00C50D27" w:rsidTr="00C50D27">
        <w:trPr>
          <w:tblHeader/>
          <w:tblCellSpacing w:w="15" w:type="dxa"/>
        </w:trPr>
        <w:tc>
          <w:tcPr>
            <w:tcW w:w="0" w:type="auto"/>
            <w:vAlign w:val="center"/>
            <w:hideMark/>
          </w:tcPr>
          <w:p w:rsidR="00C50D27" w:rsidRPr="00C50D27" w:rsidRDefault="00C50D27" w:rsidP="00C50D27">
            <w:pPr>
              <w:rPr>
                <w:b/>
                <w:bCs/>
              </w:rPr>
            </w:pPr>
            <w:r w:rsidRPr="00C50D27">
              <w:rPr>
                <w:b/>
                <w:bCs/>
              </w:rPr>
              <w:t>Year</w:t>
            </w:r>
          </w:p>
        </w:tc>
        <w:tc>
          <w:tcPr>
            <w:tcW w:w="0" w:type="auto"/>
            <w:vAlign w:val="center"/>
            <w:hideMark/>
          </w:tcPr>
          <w:p w:rsidR="00C50D27" w:rsidRPr="00C50D27" w:rsidRDefault="00C50D27" w:rsidP="00C50D27">
            <w:pPr>
              <w:rPr>
                <w:b/>
                <w:bCs/>
              </w:rPr>
            </w:pPr>
            <w:r w:rsidRPr="00C50D27">
              <w:rPr>
                <w:b/>
                <w:bCs/>
              </w:rPr>
              <w:t>Revenue</w:t>
            </w:r>
          </w:p>
        </w:tc>
        <w:tc>
          <w:tcPr>
            <w:tcW w:w="0" w:type="auto"/>
            <w:vAlign w:val="center"/>
            <w:hideMark/>
          </w:tcPr>
          <w:p w:rsidR="00C50D27" w:rsidRPr="00C50D27" w:rsidRDefault="00C50D27" w:rsidP="00C50D27">
            <w:pPr>
              <w:rPr>
                <w:b/>
                <w:bCs/>
              </w:rPr>
            </w:pPr>
            <w:r w:rsidRPr="00C50D27">
              <w:rPr>
                <w:b/>
                <w:bCs/>
              </w:rPr>
              <w:t>EBITDA</w:t>
            </w:r>
          </w:p>
        </w:tc>
      </w:tr>
      <w:tr w:rsidR="00C50D27" w:rsidRPr="00C50D27" w:rsidTr="00C50D27">
        <w:trPr>
          <w:tblCellSpacing w:w="15" w:type="dxa"/>
        </w:trPr>
        <w:tc>
          <w:tcPr>
            <w:tcW w:w="0" w:type="auto"/>
            <w:vAlign w:val="center"/>
            <w:hideMark/>
          </w:tcPr>
          <w:p w:rsidR="00C50D27" w:rsidRPr="00C50D27" w:rsidRDefault="00C50D27" w:rsidP="00C50D27">
            <w:r w:rsidRPr="00C50D27">
              <w:t>2025</w:t>
            </w:r>
          </w:p>
        </w:tc>
        <w:tc>
          <w:tcPr>
            <w:tcW w:w="0" w:type="auto"/>
            <w:vAlign w:val="center"/>
            <w:hideMark/>
          </w:tcPr>
          <w:p w:rsidR="00C50D27" w:rsidRPr="00C50D27" w:rsidRDefault="00C50D27" w:rsidP="00C50D27">
            <w:r w:rsidRPr="00C50D27">
              <w:t>$400,000</w:t>
            </w:r>
          </w:p>
        </w:tc>
        <w:tc>
          <w:tcPr>
            <w:tcW w:w="0" w:type="auto"/>
            <w:vAlign w:val="center"/>
            <w:hideMark/>
          </w:tcPr>
          <w:p w:rsidR="00C50D27" w:rsidRPr="00C50D27" w:rsidRDefault="00C50D27" w:rsidP="00C50D27">
            <w:r w:rsidRPr="00C50D27">
              <w:t>$120,000</w:t>
            </w:r>
          </w:p>
        </w:tc>
      </w:tr>
      <w:tr w:rsidR="00C50D27" w:rsidRPr="00C50D27" w:rsidTr="00C50D27">
        <w:trPr>
          <w:tblCellSpacing w:w="15" w:type="dxa"/>
        </w:trPr>
        <w:tc>
          <w:tcPr>
            <w:tcW w:w="0" w:type="auto"/>
            <w:vAlign w:val="center"/>
            <w:hideMark/>
          </w:tcPr>
          <w:p w:rsidR="00C50D27" w:rsidRPr="00C50D27" w:rsidRDefault="00C50D27" w:rsidP="00C50D27">
            <w:r w:rsidRPr="00C50D27">
              <w:t>2026</w:t>
            </w:r>
          </w:p>
        </w:tc>
        <w:tc>
          <w:tcPr>
            <w:tcW w:w="0" w:type="auto"/>
            <w:vAlign w:val="center"/>
            <w:hideMark/>
          </w:tcPr>
          <w:p w:rsidR="00C50D27" w:rsidRPr="00C50D27" w:rsidRDefault="00C50D27" w:rsidP="00C50D27">
            <w:r w:rsidRPr="00C50D27">
              <w:t>$550,000</w:t>
            </w:r>
          </w:p>
        </w:tc>
        <w:tc>
          <w:tcPr>
            <w:tcW w:w="0" w:type="auto"/>
            <w:vAlign w:val="center"/>
            <w:hideMark/>
          </w:tcPr>
          <w:p w:rsidR="00C50D27" w:rsidRPr="00C50D27" w:rsidRDefault="00C50D27" w:rsidP="00C50D27">
            <w:r w:rsidRPr="00C50D27">
              <w:t>$180,000</w:t>
            </w:r>
          </w:p>
        </w:tc>
      </w:tr>
      <w:tr w:rsidR="00C50D27" w:rsidRPr="00C50D27" w:rsidTr="00C50D27">
        <w:trPr>
          <w:tblCellSpacing w:w="15" w:type="dxa"/>
        </w:trPr>
        <w:tc>
          <w:tcPr>
            <w:tcW w:w="0" w:type="auto"/>
            <w:vAlign w:val="center"/>
            <w:hideMark/>
          </w:tcPr>
          <w:p w:rsidR="00C50D27" w:rsidRPr="00C50D27" w:rsidRDefault="00C50D27" w:rsidP="00C50D27">
            <w:r w:rsidRPr="00C50D27">
              <w:t>2027</w:t>
            </w:r>
          </w:p>
        </w:tc>
        <w:tc>
          <w:tcPr>
            <w:tcW w:w="0" w:type="auto"/>
            <w:vAlign w:val="center"/>
            <w:hideMark/>
          </w:tcPr>
          <w:p w:rsidR="00C50D27" w:rsidRPr="00C50D27" w:rsidRDefault="00C50D27" w:rsidP="00C50D27">
            <w:r w:rsidRPr="00C50D27">
              <w:t>$650,000</w:t>
            </w:r>
          </w:p>
        </w:tc>
        <w:tc>
          <w:tcPr>
            <w:tcW w:w="0" w:type="auto"/>
            <w:vAlign w:val="center"/>
            <w:hideMark/>
          </w:tcPr>
          <w:p w:rsidR="00C50D27" w:rsidRPr="00C50D27" w:rsidRDefault="00C50D27" w:rsidP="00C50D27">
            <w:r w:rsidRPr="00C50D27">
              <w:t>$230,000</w:t>
            </w:r>
          </w:p>
        </w:tc>
      </w:tr>
      <w:tr w:rsidR="00C50D27" w:rsidRPr="00C50D27" w:rsidTr="00C50D27">
        <w:trPr>
          <w:tblCellSpacing w:w="15" w:type="dxa"/>
        </w:trPr>
        <w:tc>
          <w:tcPr>
            <w:tcW w:w="0" w:type="auto"/>
            <w:vAlign w:val="center"/>
            <w:hideMark/>
          </w:tcPr>
          <w:p w:rsidR="00C50D27" w:rsidRPr="00C50D27" w:rsidRDefault="00C50D27" w:rsidP="00C50D27">
            <w:r w:rsidRPr="00C50D27">
              <w:lastRenderedPageBreak/>
              <w:t>2028</w:t>
            </w:r>
          </w:p>
        </w:tc>
        <w:tc>
          <w:tcPr>
            <w:tcW w:w="0" w:type="auto"/>
            <w:vAlign w:val="center"/>
            <w:hideMark/>
          </w:tcPr>
          <w:p w:rsidR="00C50D27" w:rsidRPr="00C50D27" w:rsidRDefault="00C50D27" w:rsidP="00C50D27">
            <w:r w:rsidRPr="00C50D27">
              <w:t>$800,000</w:t>
            </w:r>
          </w:p>
        </w:tc>
        <w:tc>
          <w:tcPr>
            <w:tcW w:w="0" w:type="auto"/>
            <w:vAlign w:val="center"/>
            <w:hideMark/>
          </w:tcPr>
          <w:p w:rsidR="00C50D27" w:rsidRPr="00C50D27" w:rsidRDefault="00C50D27" w:rsidP="00C50D27">
            <w:r w:rsidRPr="00C50D27">
              <w:t>$300,000</w:t>
            </w:r>
          </w:p>
        </w:tc>
      </w:tr>
      <w:tr w:rsidR="00C50D27" w:rsidRPr="00C50D27" w:rsidTr="00C50D27">
        <w:trPr>
          <w:tblCellSpacing w:w="15" w:type="dxa"/>
        </w:trPr>
        <w:tc>
          <w:tcPr>
            <w:tcW w:w="0" w:type="auto"/>
            <w:vAlign w:val="center"/>
            <w:hideMark/>
          </w:tcPr>
          <w:p w:rsidR="00C50D27" w:rsidRPr="00C50D27" w:rsidRDefault="00C50D27" w:rsidP="00C50D27">
            <w:r w:rsidRPr="00C50D27">
              <w:t>2029</w:t>
            </w:r>
          </w:p>
        </w:tc>
        <w:tc>
          <w:tcPr>
            <w:tcW w:w="0" w:type="auto"/>
            <w:vAlign w:val="center"/>
            <w:hideMark/>
          </w:tcPr>
          <w:p w:rsidR="00C50D27" w:rsidRPr="00C50D27" w:rsidRDefault="00C50D27" w:rsidP="00C50D27">
            <w:r w:rsidRPr="00C50D27">
              <w:t>$914,012</w:t>
            </w:r>
          </w:p>
        </w:tc>
        <w:tc>
          <w:tcPr>
            <w:tcW w:w="0" w:type="auto"/>
            <w:vAlign w:val="center"/>
            <w:hideMark/>
          </w:tcPr>
          <w:p w:rsidR="00C50D27" w:rsidRPr="00C50D27" w:rsidRDefault="00C50D27" w:rsidP="00C50D27">
            <w:r w:rsidRPr="00C50D27">
              <w:t>$456,567</w:t>
            </w:r>
          </w:p>
        </w:tc>
      </w:tr>
    </w:tbl>
    <w:p w:rsidR="00C50D27" w:rsidRPr="00C50D27" w:rsidRDefault="00C50D27" w:rsidP="00C50D27">
      <w:pPr>
        <w:rPr>
          <w:b/>
          <w:bCs/>
        </w:rPr>
      </w:pPr>
      <w:r w:rsidRPr="00C50D27">
        <w:rPr>
          <w:b/>
          <w:bCs/>
        </w:rPr>
        <w:t>Financing Strategy</w:t>
      </w:r>
    </w:p>
    <w:p w:rsidR="00C50D27" w:rsidRPr="00C50D27" w:rsidRDefault="00C50D27" w:rsidP="00C50D27">
      <w:pPr>
        <w:numPr>
          <w:ilvl w:val="0"/>
          <w:numId w:val="12"/>
        </w:numPr>
      </w:pPr>
      <w:r w:rsidRPr="00C50D27">
        <w:rPr>
          <w:b/>
          <w:bCs/>
        </w:rPr>
        <w:t>Mortgage</w:t>
      </w:r>
      <w:r w:rsidRPr="00C50D27">
        <w:t>: $1.05M property purchase; 30% down ($315,000 from personal cash), 70% financed ($735,000, 30-year mortgage at 6.5%, ~$55,692/year).</w:t>
      </w:r>
    </w:p>
    <w:p w:rsidR="00C50D27" w:rsidRPr="00C50D27" w:rsidRDefault="00C50D27" w:rsidP="00C50D27">
      <w:pPr>
        <w:numPr>
          <w:ilvl w:val="0"/>
          <w:numId w:val="12"/>
        </w:numPr>
      </w:pPr>
      <w:r w:rsidRPr="00C50D27">
        <w:rPr>
          <w:b/>
          <w:bCs/>
        </w:rPr>
        <w:t>Equipment Loan</w:t>
      </w:r>
      <w:r w:rsidRPr="00C50D27">
        <w:t>: $100,000 (tractor: $25,000; UTV/ATV: $10,000; attachments: $10,000; tools: $5,000; bottling system: $50,000); 5-year loan at 6% (~$23,700/year).</w:t>
      </w:r>
    </w:p>
    <w:p w:rsidR="00C50D27" w:rsidRPr="00C50D27" w:rsidRDefault="00C50D27" w:rsidP="00C50D27">
      <w:pPr>
        <w:numPr>
          <w:ilvl w:val="0"/>
          <w:numId w:val="12"/>
        </w:numPr>
      </w:pPr>
      <w:r w:rsidRPr="00C50D27">
        <w:rPr>
          <w:b/>
          <w:bCs/>
        </w:rPr>
        <w:t>Break-Even Analysis</w:t>
      </w:r>
      <w:r w:rsidRPr="00C50D27">
        <w:t>: ~32,000 bottles (mixed cider/non-alcoholic, avg. $11/bottle, 33% COGS, $160,392 fixed expenses); achievable by 2026.</w:t>
      </w:r>
    </w:p>
    <w:p w:rsidR="00C50D27" w:rsidRPr="00C50D27" w:rsidRDefault="00C50D27" w:rsidP="00C50D27">
      <w:pPr>
        <w:numPr>
          <w:ilvl w:val="0"/>
          <w:numId w:val="12"/>
        </w:numPr>
      </w:pPr>
      <w:r w:rsidRPr="00C50D27">
        <w:rPr>
          <w:b/>
          <w:bCs/>
        </w:rPr>
        <w:t>Valuation Summary</w:t>
      </w:r>
      <w:r w:rsidRPr="00C50D27">
        <w:t>: Land/orchard ($400,000), buildings ($684,500), equipment ($30,000 existing + $100,000 new); Fair Market Value: $1,075,000.</w:t>
      </w:r>
    </w:p>
    <w:p w:rsidR="00C50D27" w:rsidRPr="00C50D27" w:rsidRDefault="00C50D27" w:rsidP="00C50D27">
      <w:pPr>
        <w:rPr>
          <w:b/>
          <w:bCs/>
        </w:rPr>
      </w:pPr>
      <w:r w:rsidRPr="00C50D27">
        <w:rPr>
          <w:b/>
          <w:bCs/>
        </w:rPr>
        <w:t>Appendix</w:t>
      </w:r>
    </w:p>
    <w:p w:rsidR="00C50D27" w:rsidRPr="00C50D27" w:rsidRDefault="00C50D27" w:rsidP="00C50D27">
      <w:pPr>
        <w:numPr>
          <w:ilvl w:val="0"/>
          <w:numId w:val="13"/>
        </w:numPr>
      </w:pPr>
      <w:r w:rsidRPr="00C50D27">
        <w:t>Tree inventory and orchard map.</w:t>
      </w:r>
    </w:p>
    <w:p w:rsidR="00C50D27" w:rsidRPr="00C50D27" w:rsidRDefault="00C50D27" w:rsidP="00C50D27">
      <w:pPr>
        <w:numPr>
          <w:ilvl w:val="0"/>
          <w:numId w:val="13"/>
        </w:numPr>
      </w:pPr>
      <w:r w:rsidRPr="00C50D27">
        <w:t>Historical restoration photos.</w:t>
      </w:r>
    </w:p>
    <w:p w:rsidR="00C50D27" w:rsidRPr="00C50D27" w:rsidRDefault="00C50D27" w:rsidP="00C50D27">
      <w:pPr>
        <w:numPr>
          <w:ilvl w:val="0"/>
          <w:numId w:val="13"/>
        </w:numPr>
      </w:pPr>
      <w:r w:rsidRPr="00C50D27">
        <w:t>Trademark certificate for “Colonial Cider.”</w:t>
      </w:r>
    </w:p>
    <w:p w:rsidR="00C50D27" w:rsidRPr="00C50D27" w:rsidRDefault="00C50D27" w:rsidP="00C50D27">
      <w:pPr>
        <w:numPr>
          <w:ilvl w:val="0"/>
          <w:numId w:val="13"/>
        </w:numPr>
      </w:pPr>
      <w:r w:rsidRPr="00C50D27">
        <w:t>Letters of support from local agritourism and economic development agencies.</w:t>
      </w:r>
    </w:p>
    <w:p w:rsidR="004F5EC9" w:rsidRDefault="004F5EC9"/>
    <w:sectPr w:rsidR="004F5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C0EB2"/>
    <w:multiLevelType w:val="multilevel"/>
    <w:tmpl w:val="DCCC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C090A"/>
    <w:multiLevelType w:val="multilevel"/>
    <w:tmpl w:val="05340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3152D"/>
    <w:multiLevelType w:val="multilevel"/>
    <w:tmpl w:val="44A27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F1337"/>
    <w:multiLevelType w:val="multilevel"/>
    <w:tmpl w:val="CA92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3664F"/>
    <w:multiLevelType w:val="multilevel"/>
    <w:tmpl w:val="7CF6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F770D"/>
    <w:multiLevelType w:val="multilevel"/>
    <w:tmpl w:val="097A0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35D5A"/>
    <w:multiLevelType w:val="multilevel"/>
    <w:tmpl w:val="FBC4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A45C3"/>
    <w:multiLevelType w:val="multilevel"/>
    <w:tmpl w:val="311A0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01BEA"/>
    <w:multiLevelType w:val="multilevel"/>
    <w:tmpl w:val="0C22C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9820CA"/>
    <w:multiLevelType w:val="multilevel"/>
    <w:tmpl w:val="52586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1217A"/>
    <w:multiLevelType w:val="multilevel"/>
    <w:tmpl w:val="EA661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111B69"/>
    <w:multiLevelType w:val="multilevel"/>
    <w:tmpl w:val="5F582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9106B1"/>
    <w:multiLevelType w:val="multilevel"/>
    <w:tmpl w:val="DF9C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426807">
    <w:abstractNumId w:val="1"/>
  </w:num>
  <w:num w:numId="2" w16cid:durableId="1901287734">
    <w:abstractNumId w:val="12"/>
  </w:num>
  <w:num w:numId="3" w16cid:durableId="1340081866">
    <w:abstractNumId w:val="7"/>
  </w:num>
  <w:num w:numId="4" w16cid:durableId="697704720">
    <w:abstractNumId w:val="3"/>
  </w:num>
  <w:num w:numId="5" w16cid:durableId="525757624">
    <w:abstractNumId w:val="2"/>
  </w:num>
  <w:num w:numId="6" w16cid:durableId="726030577">
    <w:abstractNumId w:val="6"/>
  </w:num>
  <w:num w:numId="7" w16cid:durableId="1012218768">
    <w:abstractNumId w:val="11"/>
  </w:num>
  <w:num w:numId="8" w16cid:durableId="3485600">
    <w:abstractNumId w:val="9"/>
  </w:num>
  <w:num w:numId="9" w16cid:durableId="533034269">
    <w:abstractNumId w:val="10"/>
  </w:num>
  <w:num w:numId="10" w16cid:durableId="841238160">
    <w:abstractNumId w:val="5"/>
  </w:num>
  <w:num w:numId="11" w16cid:durableId="571737171">
    <w:abstractNumId w:val="8"/>
  </w:num>
  <w:num w:numId="12" w16cid:durableId="1234467561">
    <w:abstractNumId w:val="0"/>
  </w:num>
  <w:num w:numId="13" w16cid:durableId="791030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D27"/>
    <w:rsid w:val="00003EE6"/>
    <w:rsid w:val="00106DC6"/>
    <w:rsid w:val="00336FD6"/>
    <w:rsid w:val="004F5EC9"/>
    <w:rsid w:val="00C50D27"/>
    <w:rsid w:val="00CF0713"/>
    <w:rsid w:val="00D40C00"/>
    <w:rsid w:val="00D80B80"/>
    <w:rsid w:val="00DE4037"/>
    <w:rsid w:val="00F20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8668C-A86E-454B-8F5B-8B37C8F8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D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0D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0D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0D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0D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0D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D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D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D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D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0D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0D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0D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0D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0D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D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D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D27"/>
    <w:rPr>
      <w:rFonts w:eastAsiaTheme="majorEastAsia" w:cstheme="majorBidi"/>
      <w:color w:val="272727" w:themeColor="text1" w:themeTint="D8"/>
    </w:rPr>
  </w:style>
  <w:style w:type="paragraph" w:styleId="Title">
    <w:name w:val="Title"/>
    <w:basedOn w:val="Normal"/>
    <w:next w:val="Normal"/>
    <w:link w:val="TitleChar"/>
    <w:uiPriority w:val="10"/>
    <w:qFormat/>
    <w:rsid w:val="00C50D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D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D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0D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D27"/>
    <w:pPr>
      <w:spacing w:before="160"/>
      <w:jc w:val="center"/>
    </w:pPr>
    <w:rPr>
      <w:i/>
      <w:iCs/>
      <w:color w:val="404040" w:themeColor="text1" w:themeTint="BF"/>
    </w:rPr>
  </w:style>
  <w:style w:type="character" w:customStyle="1" w:styleId="QuoteChar">
    <w:name w:val="Quote Char"/>
    <w:basedOn w:val="DefaultParagraphFont"/>
    <w:link w:val="Quote"/>
    <w:uiPriority w:val="29"/>
    <w:rsid w:val="00C50D27"/>
    <w:rPr>
      <w:i/>
      <w:iCs/>
      <w:color w:val="404040" w:themeColor="text1" w:themeTint="BF"/>
    </w:rPr>
  </w:style>
  <w:style w:type="paragraph" w:styleId="ListParagraph">
    <w:name w:val="List Paragraph"/>
    <w:basedOn w:val="Normal"/>
    <w:uiPriority w:val="34"/>
    <w:qFormat/>
    <w:rsid w:val="00C50D27"/>
    <w:pPr>
      <w:ind w:left="720"/>
      <w:contextualSpacing/>
    </w:pPr>
  </w:style>
  <w:style w:type="character" w:styleId="IntenseEmphasis">
    <w:name w:val="Intense Emphasis"/>
    <w:basedOn w:val="DefaultParagraphFont"/>
    <w:uiPriority w:val="21"/>
    <w:qFormat/>
    <w:rsid w:val="00C50D27"/>
    <w:rPr>
      <w:i/>
      <w:iCs/>
      <w:color w:val="2F5496" w:themeColor="accent1" w:themeShade="BF"/>
    </w:rPr>
  </w:style>
  <w:style w:type="paragraph" w:styleId="IntenseQuote">
    <w:name w:val="Intense Quote"/>
    <w:basedOn w:val="Normal"/>
    <w:next w:val="Normal"/>
    <w:link w:val="IntenseQuoteChar"/>
    <w:uiPriority w:val="30"/>
    <w:qFormat/>
    <w:rsid w:val="00C50D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0D27"/>
    <w:rPr>
      <w:i/>
      <w:iCs/>
      <w:color w:val="2F5496" w:themeColor="accent1" w:themeShade="BF"/>
    </w:rPr>
  </w:style>
  <w:style w:type="character" w:styleId="IntenseReference">
    <w:name w:val="Intense Reference"/>
    <w:basedOn w:val="DefaultParagraphFont"/>
    <w:uiPriority w:val="32"/>
    <w:qFormat/>
    <w:rsid w:val="00C50D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942331">
      <w:bodyDiv w:val="1"/>
      <w:marLeft w:val="0"/>
      <w:marRight w:val="0"/>
      <w:marTop w:val="0"/>
      <w:marBottom w:val="0"/>
      <w:divBdr>
        <w:top w:val="none" w:sz="0" w:space="0" w:color="auto"/>
        <w:left w:val="none" w:sz="0" w:space="0" w:color="auto"/>
        <w:bottom w:val="none" w:sz="0" w:space="0" w:color="auto"/>
        <w:right w:val="none" w:sz="0" w:space="0" w:color="auto"/>
      </w:divBdr>
    </w:div>
    <w:div w:id="44546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1713</Words>
  <Characters>9770</Characters>
  <Application>Microsoft Office Word</Application>
  <DocSecurity>0</DocSecurity>
  <Lines>81</Lines>
  <Paragraphs>22</Paragraphs>
  <ScaleCrop>false</ScaleCrop>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24Golf Foultz</dc:creator>
  <cp:keywords/>
  <dc:description/>
  <cp:lastModifiedBy>24Golf Foultz</cp:lastModifiedBy>
  <cp:revision>1</cp:revision>
  <dcterms:created xsi:type="dcterms:W3CDTF">2025-06-06T15:02:00Z</dcterms:created>
  <dcterms:modified xsi:type="dcterms:W3CDTF">2025-06-06T15:02:00Z</dcterms:modified>
</cp:coreProperties>
</file>